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ABB63" w14:textId="77777777" w:rsidR="00473988" w:rsidRPr="00EB7BB5" w:rsidRDefault="00473988" w:rsidP="0005508B">
      <w:pPr>
        <w:jc w:val="both"/>
        <w:outlineLvl w:val="0"/>
        <w:rPr>
          <w:rFonts w:asciiTheme="majorHAnsi" w:hAnsiTheme="majorHAnsi" w:cs="Times New Roman"/>
          <w:b/>
          <w:bCs/>
          <w:sz w:val="22"/>
          <w:szCs w:val="22"/>
          <w:lang w:bidi="he-IL"/>
        </w:rPr>
      </w:pPr>
      <w:r w:rsidRPr="00EB7BB5">
        <w:rPr>
          <w:rFonts w:asciiTheme="majorHAnsi" w:hAnsiTheme="majorHAnsi" w:cs="Times New Roman"/>
          <w:b/>
          <w:sz w:val="22"/>
          <w:szCs w:val="22"/>
        </w:rPr>
        <w:t xml:space="preserve">Project working title: </w:t>
      </w:r>
      <w:r w:rsidRPr="00EB7BB5">
        <w:rPr>
          <w:rFonts w:asciiTheme="majorHAnsi" w:hAnsiTheme="majorHAnsi" w:cs="Times New Roman"/>
          <w:b/>
          <w:bCs/>
          <w:sz w:val="22"/>
          <w:szCs w:val="22"/>
          <w:lang w:bidi="he-IL"/>
        </w:rPr>
        <w:t>Comparing reinforced versus non-reinforced effects of behavioral change</w:t>
      </w:r>
    </w:p>
    <w:p w14:paraId="44638FF8" w14:textId="77777777" w:rsidR="00473988" w:rsidRPr="00EB7BB5" w:rsidRDefault="00473988" w:rsidP="0005508B">
      <w:pPr>
        <w:jc w:val="both"/>
        <w:outlineLvl w:val="0"/>
        <w:rPr>
          <w:rFonts w:asciiTheme="majorHAnsi" w:hAnsiTheme="majorHAnsi" w:cs="Times New Roman"/>
          <w:b/>
          <w:sz w:val="22"/>
          <w:szCs w:val="22"/>
        </w:rPr>
      </w:pPr>
      <w:r w:rsidRPr="00EB7BB5">
        <w:rPr>
          <w:rFonts w:asciiTheme="majorHAnsi" w:hAnsiTheme="majorHAnsi" w:cs="Times New Roman"/>
          <w:b/>
          <w:sz w:val="22"/>
          <w:szCs w:val="22"/>
        </w:rPr>
        <w:t>Authors: Shiran Oren, Tom Schonberg</w:t>
      </w:r>
    </w:p>
    <w:p w14:paraId="3A96F01D" w14:textId="77777777" w:rsidR="00473988" w:rsidRPr="00EB7BB5" w:rsidRDefault="00473988" w:rsidP="0005508B">
      <w:pPr>
        <w:spacing w:line="276" w:lineRule="auto"/>
        <w:jc w:val="both"/>
        <w:outlineLvl w:val="0"/>
        <w:rPr>
          <w:rFonts w:asciiTheme="majorHAnsi" w:hAnsiTheme="majorHAnsi" w:cs="Times New Roman"/>
          <w:b/>
          <w:sz w:val="22"/>
          <w:szCs w:val="22"/>
        </w:rPr>
      </w:pPr>
      <w:r w:rsidRPr="00EB7BB5">
        <w:rPr>
          <w:rFonts w:asciiTheme="majorHAnsi" w:hAnsiTheme="majorHAnsi" w:cs="Times New Roman"/>
          <w:b/>
          <w:sz w:val="22"/>
          <w:szCs w:val="22"/>
        </w:rPr>
        <w:t>Affiliation: Tel Aviv University</w:t>
      </w:r>
    </w:p>
    <w:p w14:paraId="4B866C44" w14:textId="77777777" w:rsidR="00473988" w:rsidRPr="00EB7BB5" w:rsidRDefault="00473988" w:rsidP="00B83389">
      <w:pPr>
        <w:spacing w:line="276" w:lineRule="auto"/>
        <w:jc w:val="both"/>
        <w:rPr>
          <w:rFonts w:asciiTheme="majorHAnsi" w:hAnsiTheme="majorHAnsi" w:cs="Times New Roman"/>
          <w:b/>
          <w:sz w:val="22"/>
          <w:szCs w:val="22"/>
        </w:rPr>
      </w:pPr>
    </w:p>
    <w:p w14:paraId="7EF43D79" w14:textId="77777777" w:rsidR="00473988" w:rsidRPr="00EB7BB5" w:rsidRDefault="00473988" w:rsidP="0005508B">
      <w:pPr>
        <w:spacing w:line="276" w:lineRule="auto"/>
        <w:jc w:val="both"/>
        <w:outlineLvl w:val="0"/>
        <w:rPr>
          <w:rFonts w:asciiTheme="majorHAnsi" w:hAnsiTheme="majorHAnsi" w:cs="Times New Roman"/>
          <w:b/>
          <w:sz w:val="22"/>
          <w:szCs w:val="22"/>
        </w:rPr>
      </w:pPr>
      <w:r w:rsidRPr="00EB7BB5">
        <w:rPr>
          <w:rFonts w:asciiTheme="majorHAnsi" w:hAnsiTheme="majorHAnsi" w:cs="Times New Roman"/>
          <w:b/>
          <w:sz w:val="22"/>
          <w:szCs w:val="22"/>
        </w:rPr>
        <w:t>A. Hypotheses</w:t>
      </w:r>
    </w:p>
    <w:p w14:paraId="5FCA4A23" w14:textId="0B414D85" w:rsidR="00B51B93" w:rsidRPr="00EB7BB5" w:rsidRDefault="008A6B47" w:rsidP="00B83389">
      <w:pPr>
        <w:spacing w:line="240" w:lineRule="auto"/>
        <w:ind w:firstLine="720"/>
        <w:jc w:val="both"/>
        <w:rPr>
          <w:rFonts w:asciiTheme="majorHAnsi" w:hAnsiTheme="majorHAnsi" w:cs="Times New Roman"/>
          <w:sz w:val="22"/>
          <w:szCs w:val="22"/>
          <w:lang w:bidi="he-IL"/>
        </w:rPr>
      </w:pPr>
      <w:r>
        <w:rPr>
          <w:rFonts w:asciiTheme="majorHAnsi" w:hAnsiTheme="majorHAnsi" w:cs="Times New Roman"/>
          <w:sz w:val="22"/>
          <w:szCs w:val="22"/>
        </w:rPr>
        <w:t>D</w:t>
      </w:r>
      <w:r w:rsidR="00473988" w:rsidRPr="00EB7BB5">
        <w:rPr>
          <w:rFonts w:asciiTheme="majorHAnsi" w:hAnsiTheme="majorHAnsi" w:cs="Times New Roman"/>
          <w:sz w:val="22"/>
          <w:szCs w:val="22"/>
        </w:rPr>
        <w:t xml:space="preserve">espite the critical need for ways to change people’s value-based decision making to be healthier and adaptive, most current interventions rely on cognitive effort or external reinforcement, and fail to last in the long term </w:t>
      </w:r>
      <w:r w:rsidR="00473988" w:rsidRPr="00EB7BB5">
        <w:rPr>
          <w:rFonts w:asciiTheme="majorHAnsi" w:hAnsiTheme="majorHAnsi" w:cs="Times New Roman"/>
          <w:sz w:val="22"/>
          <w:szCs w:val="22"/>
        </w:rPr>
        <w:fldChar w:fldCharType="begin" w:fldLock="1"/>
      </w:r>
      <w:r w:rsidR="00473988" w:rsidRPr="00EB7BB5">
        <w:rPr>
          <w:rFonts w:asciiTheme="majorHAnsi" w:hAnsiTheme="majorHAnsi" w:cs="Times New Roman"/>
          <w:sz w:val="22"/>
          <w:szCs w:val="22"/>
        </w:rPr>
        <w:instrText>ADDIN CSL_CITATION { "citationItems" : [ { "id" : "ITEM-1", "itemData" : { "DOI" : "10.1038/oby.2007.530", "ISBN" : "1930-7381, 1930-7381", "ISSN" : "1930-7381", "PMID" : "17299115", "abstract" : "OBJECTIVE: To evaluate the long-term weight loss maintenance after 2 to 4 years in severely obese subjects after a lifestyle intervention at a weight loss camp in Denmark. RESEARCH METHODS AND PROCEDURES: In a retrospective follow-up study, we assessed weight loss after 21 weeks of treatment at a weight loss camp, weight loss maintenance after 2 to 4 years, and numbers of subjects with a weight loss maintenance of &gt; or = 10% of a total number of 435 severely obese adults participating in an intensive lifestyle intervention with a primary focus on physical activity. RESULTS: We obtained follow-up data of 249 subjects (180 women and 69 men) with an initial body weight of 142 +/- 32 kg. After 21 weeks at the camp, the subjects had reduced their body weight with a mean of 21.9 +/- 13 kg (corresponding to a 15% weight loss). The average weight loss maintenance was 5.3% at a follow-up after 2 to 4 years, and 28.3% had maintained a weight loss above 10% after 4 years of follow-up. DISCUSSION: Weight loss camps are a relatively new commercial approach in treating severely obese subjects. However, the results demonstrate that even with a multidisciplinary intensive setting with focus on diet, exercise, and psychological counseling, only 28% had maintained a weight loss above 10% after 4 years. This emphasizes that obesity is a chronic condition that needs additional strategies after a weight loss intervention in the efforts to maintain a sufficient weight loss.", "author" : [ { "dropping-particle" : "", "family" : "Christiansen", "given" : "Tore", "non-dropping-particle" : "", "parse-names" : false, "suffix" : "" }, { "dropping-particle" : "", "family" : "Bruun", "given" : "Jens M", "non-dropping-particle" : "", "parse-names" : false, "suffix" : "" }, { "dropping-particle" : "", "family" : "Madsen", "given" : "Erik L", "non-dropping-particle" : "", "parse-names" : false, "suffix" : "" }, { "dropping-particle" : "", "family" : "Richelsen", "given" : "Bj\u00f8rn", "non-dropping-particle" : "", "parse-names" : false, "suffix" : "" } ], "container-title" : "Obesity (Silver Spring, Md.)", "id" : "ITEM-1", "issue" : "2", "issued" : { "date-parts" : [ [ "2007" ] ] }, "page" : "413-420", "title" : "Weight loss maintenance in severely obese adults after an intensive lifestyle intervention: 2- to 4-year follow-up.", "type" : "article-journal", "volume" : "15" }, "uris" : [ "http://www.mendeley.com/documents/?uuid=6776c3ae-2cc1-4773-9ab9-c7e15b7a7747" ] }, { "id" : "ITEM-2", "itemData" : { "DOI" : "10.1121/1.4929899", "ISBN" : "1002100992", "ISSN" : "International Breastfeeding Journal", "author" : [ { "dropping-particle" : "", "family" : "Judith J. Prochaska, Kevin Delucchi", "given" : "Sharon M. Hall", "non-dropping-particle" : "", "parse-names" : false, "suffix" : "" } ], "container-title" : "Journal of consulting and clinical psychology, 72(6)", "id" : "ITEM-2", "issued" : { "date-parts" : [ [ "2004" ] ] }, "title" : "A Meta-Analysis of Smoking Cessation Interventions with Individuals in Substance Abuse Treatment or Recovery", "type" : "article-journal" }, "uris" : [ "http://www.mendeley.com/documents/?uuid=e2d7d8b4-e553-45a9-b5e0-2c95c098c95a" ] }, { "id" : "ITEM-3", "itemData" : { "author" : [ { "dropping-particle" : "", "family" : "Wing, R. R., Venditti, E., Jakicic, J. M., Polley, B. A., &amp; Lang", "given" : "W.", "non-dropping-particle" : "", "parse-names" : false, "suffix" : "" } ], "container-title" : "Diabetes care\u200f", "id" : "ITEM-3", "issue" : "3", "issued" : { "date-parts" : [ [ "1998" ] ] }, "page" : "350-359", "title" : "Lifestyle Intervention in Overweight Individuals With a Family History of Diabetes", "type" : "article-journal", "volume" : "21" }, "uris" : [ "http://www.mendeley.com/documents/?uuid=3d433b0c-47cc-4d5f-8d7a-9122a0f13f8e" ] }, { "id" : "ITEM-4", "itemData" : { "author" : [ { "dropping-particle" : "", "family" : "Jeffery", "given" : "R. W. et al.", "non-dropping-particle" : "", "parse-names" : false, "suffix" : "" } ], "container-title" : "Health Psychol. 19, 5\u201316", "id" : "ITEM-4", "issued" : { "date-parts" : [ [ "2000" ] ] }, "title" : "Long-term maintenance of weight loss: current status", "type" : "article-journal" }, "uris" : [ "http://www.mendeley.com/documents/?uuid=8219c260-7e32-48e1-8f38-2810a2123abd" ] }, { "id" : "ITEM-5", "itemData" : { "author" : [ { "dropping-particle" : "", "family" : "Pan S. Li C., Zhao M.", "given" : "G. L.", "non-dropping-particle" : "", "parse-names" : false, "suffix" : "" } ], "container-title" : "Cochrane Database of Systematic Reviews 8", "id" : "ITEM-5", "issued" : { "date-parts" : [ [ "2012" ] ] }, "title" : "Contingency management for substance use disorders", "type" : "article-journal" }, "uris" : [ "http://www.mendeley.com/documents/?uuid=cb50840b-0f20-444f-b55c-e7eb24893a81" ] }, { "id" : "ITEM-6", "itemData" : { "author" : [ { "dropping-particle" : "", "family" : "Higgins", "given" : "S. T. et al.", "non-dropping-particle" : "", "parse-names" : false, "suffix" : "" } ], "container-title" : "Exp. Clin. Psychopharmacol. 3, 205\u2013212", "id" : "ITEM-6", "issued" : { "date-parts" : [ [ "1995" ] ] }, "title" : "Outpatient behavioral treatment for cocaine dependence: One-year outcome", "type" : "article-journal" }, "uris" : [ "http://www.mendeley.com/documents/?uuid=6239b359-b167-4d7d-9cf5-e898168bcf53" ] } ], "mendeley" : { "formattedCitation" : "(Christiansen, Bruun, Madsen, &amp; Richelsen, 2007; Higgins, 1995; Jeffery, 2000; Judith J. Prochaska, Kevin Delucchi, 2004; Pan S. Li C., Zhao M., 2012; Wing, R. R., Venditti, E., Jakicic, J. M., Polley, B. A., &amp; Lang, 1998)", "plainTextFormattedCitation" : "(Christiansen, Bruun, Madsen, &amp; Richelsen, 2007; Higgins, 1995; Jeffery, 2000; Judith J. Prochaska, Kevin Delucchi, 2004; Pan S. Li C., Zhao M., 2012; Wing, R. R., Venditti, E., Jakicic, J. M., Polley, B. A., &amp; Lang, 1998)", "previouslyFormattedCitation" : "(Christiansen, Bruun, Madsen, &amp; Richelsen, 2007; Higgins, 1995; Jeffery, 2000; Judith J. Prochaska, Kevin Delucchi, 2004; Pan S. Li C., Zhao M., 2012; Wing, R. R., Venditti, E., Jakicic, J. M., Polley, B. A., &amp; Lang, 1998)" }, "properties" : { "noteIndex" : 0 }, "schema" : "https://github.com/citation-style-language/schema/raw/master/csl-citation.json" }</w:instrText>
      </w:r>
      <w:r w:rsidR="00473988" w:rsidRPr="00EB7BB5">
        <w:rPr>
          <w:rFonts w:asciiTheme="majorHAnsi" w:hAnsiTheme="majorHAnsi" w:cs="Times New Roman"/>
          <w:sz w:val="22"/>
          <w:szCs w:val="22"/>
        </w:rPr>
        <w:fldChar w:fldCharType="separate"/>
      </w:r>
      <w:r w:rsidR="00473988" w:rsidRPr="00EB7BB5">
        <w:rPr>
          <w:rFonts w:asciiTheme="majorHAnsi" w:hAnsiTheme="majorHAnsi" w:cs="Times New Roman"/>
          <w:noProof/>
          <w:sz w:val="22"/>
          <w:szCs w:val="22"/>
        </w:rPr>
        <w:t>(Christiansen, Bruun, Madsen, &amp; Richelsen, 2007; Higgins, 1995; Jeffery, 2000; Judith J. Prochaska, Kevin Delucchi, 2004; Pan S. Li C., Zhao M., 2012; Wing, R. R., Venditti, E., Jakicic, J. M., Polley, B. A., &amp; Lang, 1998)</w:t>
      </w:r>
      <w:r w:rsidR="00473988" w:rsidRPr="00EB7BB5">
        <w:rPr>
          <w:rFonts w:asciiTheme="majorHAnsi" w:hAnsiTheme="majorHAnsi" w:cs="Times New Roman"/>
          <w:sz w:val="22"/>
          <w:szCs w:val="22"/>
        </w:rPr>
        <w:fldChar w:fldCharType="end"/>
      </w:r>
      <w:r w:rsidR="00473988" w:rsidRPr="00EB7BB5">
        <w:rPr>
          <w:rFonts w:asciiTheme="majorHAnsi" w:hAnsiTheme="majorHAnsi" w:cs="Times New Roman"/>
          <w:sz w:val="22"/>
          <w:szCs w:val="22"/>
        </w:rPr>
        <w:t xml:space="preserve">. </w:t>
      </w:r>
    </w:p>
    <w:p w14:paraId="69443702" w14:textId="51FCB8C2" w:rsidR="00B51B93" w:rsidRPr="00EB7BB5" w:rsidRDefault="00473988" w:rsidP="008A6B47">
      <w:pPr>
        <w:spacing w:line="240" w:lineRule="auto"/>
        <w:ind w:firstLine="720"/>
        <w:jc w:val="both"/>
        <w:rPr>
          <w:rFonts w:asciiTheme="majorHAnsi" w:hAnsiTheme="majorHAnsi" w:cs="Times New Roman"/>
          <w:sz w:val="22"/>
          <w:szCs w:val="22"/>
          <w:lang w:bidi="he-IL"/>
        </w:rPr>
      </w:pPr>
      <w:r w:rsidRPr="00EB7BB5">
        <w:rPr>
          <w:rFonts w:asciiTheme="majorHAnsi" w:hAnsiTheme="majorHAnsi" w:cs="Times New Roman"/>
          <w:sz w:val="22"/>
          <w:szCs w:val="22"/>
        </w:rPr>
        <w:t xml:space="preserve">Recently, a novel method employing non-reinforced learning was presented </w:t>
      </w:r>
      <w:r w:rsidRPr="00EB7BB5">
        <w:rPr>
          <w:rFonts w:asciiTheme="majorHAnsi" w:hAnsiTheme="majorHAnsi" w:cs="Times New Roman"/>
          <w:sz w:val="22"/>
          <w:szCs w:val="22"/>
        </w:rPr>
        <w:fldChar w:fldCharType="begin" w:fldLock="1"/>
      </w:r>
      <w:r w:rsidRPr="00EB7BB5">
        <w:rPr>
          <w:rFonts w:asciiTheme="majorHAnsi" w:hAnsiTheme="majorHAnsi" w:cs="Times New Roman"/>
          <w:sz w:val="22"/>
          <w:szCs w:val="22"/>
        </w:rPr>
        <w:instrText>ADDIN CSL_CITATION { "citationItems" : [ { "id" : "ITEM-1", "itemData" : { "DOI" : "10.1038/nn.3673", "ISBN" : "1546-1726 (Electronic)\\r1097-6256 (Linking)", "ISSN" : "1546-1726", "PMID" : "24609465", "abstract" : "Nature Neuroscience, (2014). doi:10.1038/nn.3673", "author" : [ { "dropping-particle" : "", "family" : "Schonberg", "given" : "Tom", "non-dropping-particle" : "", "parse-names" : false, "suffix" : "" }, { "dropping-particle" : "", "family" : "Bakkour", "given" : "Akram", "non-dropping-particle" : "", "parse-names" : false, "suffix" : "" }, { "dropping-particle" : "", "family" : "Hover", "given" : "Ashleigh M", "non-dropping-particle" : "", "parse-names" : false, "suffix" : "" }, { "dropping-particle" : "", "family" : "Mumford", "given" : "Jeanette A", "non-dropping-particle" : "", "parse-names" : false, "suffix" : "" }, { "dropping-particle" : "", "family" : "Nagar", "given" : "Lakshya", "non-dropping-particle" : "", "parse-names" : false, "suffix" : "" }, { "dropping-particle" : "", "family" : "Perez", "given" : "Jacob", "non-dropping-particle" : "", "parse-names" : false, "suffix" : "" }, { "dropping-particle" : "", "family" : "Poldrack", "given" : "Russell A", "non-dropping-particle" : "", "parse-names" : false, "suffix" : "" } ], "container-title" : "Nature Neuroscience", "id" : "ITEM-1", "issue" : "October 2013", "issued" : { "date-parts" : [ [ "2014" ] ] }, "page" : "1-9", "publisher" : "Nature Publishing Group", "title" : "Changing value through cued approach: an automatic mechanism of behavior change", "type" : "article-journal" }, "uris" : [ "http://www.mendeley.com/documents/?uuid=5d9f36d2-4d5a-434f-9313-b248e3418149" ] } ], "mendeley" : { "formattedCitation" : "(Schonberg et al., 2014)", "plainTextFormattedCitation" : "(Schonberg et al., 2014)", "previouslyFormattedCitation" : "(Schonberg et al., 2014)" }, "properties" : { "noteIndex" : 0 }, "schema" : "https://github.com/citation-style-language/schema/raw/master/csl-citation.json" }</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(Schonberg et al., 2014)</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This method, named the Cue Approach Task (CAT), is composed of three main parts: 1. A WTP procedure, in order to obtain </w:t>
      </w:r>
      <w:r w:rsidR="008A6B47">
        <w:rPr>
          <w:rFonts w:asciiTheme="majorHAnsi" w:hAnsiTheme="majorHAnsi" w:cs="Times New Roman"/>
          <w:sz w:val="22"/>
          <w:szCs w:val="22"/>
        </w:rPr>
        <w:t>participant</w:t>
      </w:r>
      <w:r w:rsidR="008A6B47" w:rsidRPr="00EB7BB5">
        <w:rPr>
          <w:rFonts w:asciiTheme="majorHAnsi" w:hAnsiTheme="majorHAnsi" w:cs="Times New Roman"/>
          <w:sz w:val="22"/>
          <w:szCs w:val="22"/>
        </w:rPr>
        <w:t>s</w:t>
      </w:r>
      <w:r w:rsidR="008A6B47">
        <w:rPr>
          <w:rFonts w:asciiTheme="majorHAnsi" w:hAnsiTheme="majorHAnsi" w:cs="Times New Roman"/>
          <w:sz w:val="22"/>
          <w:szCs w:val="22"/>
        </w:rPr>
        <w:t>’</w:t>
      </w:r>
      <w:r w:rsidR="008A6B47" w:rsidRPr="00EB7BB5">
        <w:rPr>
          <w:rFonts w:asciiTheme="majorHAnsi" w:hAnsiTheme="majorHAnsi" w:cs="Times New Roman"/>
          <w:sz w:val="22"/>
          <w:szCs w:val="22"/>
        </w:rPr>
        <w:t xml:space="preserve"> </w:t>
      </w:r>
      <w:r w:rsidRPr="00EB7BB5">
        <w:rPr>
          <w:rFonts w:asciiTheme="majorHAnsi" w:hAnsiTheme="majorHAnsi" w:cs="Times New Roman"/>
          <w:sz w:val="22"/>
          <w:szCs w:val="22"/>
        </w:rPr>
        <w:t>subjective rating</w:t>
      </w:r>
      <w:r w:rsidR="00A85AB4" w:rsidRPr="00EB7BB5">
        <w:rPr>
          <w:rFonts w:asciiTheme="majorHAnsi" w:hAnsiTheme="majorHAnsi" w:cs="Times New Roman"/>
          <w:sz w:val="22"/>
          <w:szCs w:val="22"/>
          <w:lang w:bidi="he-IL"/>
        </w:rPr>
        <w:t xml:space="preserve"> </w:t>
      </w:r>
      <w:r w:rsidR="00A85AB4" w:rsidRPr="00EB7BB5">
        <w:rPr>
          <w:rFonts w:asciiTheme="majorHAnsi" w:hAnsiTheme="majorHAnsi" w:cs="Times New Roman"/>
          <w:sz w:val="22"/>
          <w:szCs w:val="22"/>
          <w:lang w:bidi="he-IL"/>
        </w:rPr>
        <w:fldChar w:fldCharType="begin" w:fldLock="1"/>
      </w:r>
      <w:r w:rsidR="00841600" w:rsidRPr="00EB7BB5">
        <w:rPr>
          <w:rFonts w:asciiTheme="majorHAnsi" w:hAnsiTheme="majorHAnsi" w:cs="Times New Roman"/>
          <w:sz w:val="22"/>
          <w:szCs w:val="22"/>
          <w:lang w:bidi="he-IL"/>
        </w:rPr>
        <w:instrText>ADDIN CSL_CITATION { "citationItems" : [ { "id" : "ITEM-1", "itemData" : { "author" : [ { "dropping-particle" : "", "family" : "Becker, G. M., DeGroot, M. H., &amp; Marschak", "given" : "J.", "non-dropping-particle" : "", "parse-names" : false, "suffix" : "" } ], "container-title" : "Behavioral science", "id" : "ITEM-1", "issue" : "9(3)", "issued" : { "date-parts" : [ [ "1964" ] ] }, "page" : "226-232", "title" : "Measuring utility by a single\u2010response sequential method", "type" : "article-journal" }, "uris" : [ "http://www.mendeley.com/documents/?uuid=8522f8f4-64f7-4541-843f-0b28df557cda" ] } ], "mendeley" : { "formattedCitation" : "(Becker, G. M., DeGroot, M. H., &amp; Marschak, 1964)", "plainTextFormattedCitation" : "(Becker, G. M., DeGroot, M. H., &amp; Marschak, 1964)", "previouslyFormattedCitation" : "(Becker, G. M., DeGroot, M. H., &amp; Marschak, 1964)" }, "properties" : { "noteIndex" : 0 }, "schema" : "https://github.com/citation-style-language/schema/raw/master/csl-citation.json" }</w:instrText>
      </w:r>
      <w:r w:rsidR="00A85AB4" w:rsidRPr="00EB7BB5">
        <w:rPr>
          <w:rFonts w:asciiTheme="majorHAnsi" w:hAnsiTheme="majorHAnsi" w:cs="Times New Roman"/>
          <w:sz w:val="22"/>
          <w:szCs w:val="22"/>
          <w:lang w:bidi="he-IL"/>
        </w:rPr>
        <w:fldChar w:fldCharType="separate"/>
      </w:r>
      <w:r w:rsidR="00A85AB4" w:rsidRPr="00EB7BB5">
        <w:rPr>
          <w:rFonts w:asciiTheme="majorHAnsi" w:hAnsiTheme="majorHAnsi" w:cs="Times New Roman"/>
          <w:noProof/>
          <w:sz w:val="22"/>
          <w:szCs w:val="22"/>
          <w:lang w:bidi="he-IL"/>
        </w:rPr>
        <w:t>(Becker, G. M., DeGroot, M. H., &amp; Marschak, 1964)</w:t>
      </w:r>
      <w:r w:rsidR="00A85AB4" w:rsidRPr="00EB7BB5">
        <w:rPr>
          <w:rFonts w:asciiTheme="majorHAnsi" w:hAnsiTheme="majorHAnsi" w:cs="Times New Roman"/>
          <w:sz w:val="22"/>
          <w:szCs w:val="22"/>
          <w:lang w:bidi="he-IL"/>
        </w:rPr>
        <w:fldChar w:fldCharType="end"/>
      </w:r>
      <w:r w:rsidRPr="00EB7BB5">
        <w:rPr>
          <w:rFonts w:asciiTheme="majorHAnsi" w:hAnsiTheme="majorHAnsi" w:cs="Times New Roman"/>
          <w:sz w:val="22"/>
          <w:szCs w:val="22"/>
        </w:rPr>
        <w:t xml:space="preserve"> 2. A training phase, in which all the items are presented one by one, some of them consistently coupled with a cue (‘go’ items).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are instructed to press a button once they detect the cue. 3. A probe phase, in which the change in preferences due to the training is examined via controlled pre-task equal valued comparisons between the ‘go’ items and the items that appeared in the training phase without </w:t>
      </w:r>
      <w:r w:rsidR="008A6B47">
        <w:rPr>
          <w:rFonts w:asciiTheme="majorHAnsi" w:hAnsiTheme="majorHAnsi" w:cs="Times New Roman"/>
          <w:sz w:val="22"/>
          <w:szCs w:val="22"/>
        </w:rPr>
        <w:t xml:space="preserve">a </w:t>
      </w:r>
      <w:r w:rsidRPr="00EB7BB5">
        <w:rPr>
          <w:rFonts w:asciiTheme="majorHAnsi" w:hAnsiTheme="majorHAnsi" w:cs="Times New Roman"/>
          <w:sz w:val="22"/>
          <w:szCs w:val="22"/>
        </w:rPr>
        <w:t>cue (‘no-go’ items). This task shows promise for long-term maintenance of behavioral change, with effects lasting up to 6 mouths so far</w:t>
      </w:r>
      <w:r w:rsidR="00841600" w:rsidRPr="00EB7BB5">
        <w:rPr>
          <w:rFonts w:asciiTheme="majorHAnsi" w:hAnsiTheme="majorHAnsi" w:cs="Times New Roman"/>
          <w:sz w:val="22"/>
          <w:szCs w:val="22"/>
        </w:rPr>
        <w:t xml:space="preserve"> </w:t>
      </w:r>
      <w:r w:rsidR="00841600" w:rsidRPr="00EB7BB5">
        <w:rPr>
          <w:rFonts w:asciiTheme="majorHAnsi" w:hAnsiTheme="majorHAnsi" w:cs="Times New Roman"/>
          <w:sz w:val="22"/>
          <w:szCs w:val="22"/>
        </w:rPr>
        <w:fldChar w:fldCharType="begin" w:fldLock="1"/>
      </w:r>
      <w:r w:rsidR="00841600" w:rsidRPr="00EB7BB5">
        <w:rPr>
          <w:rFonts w:asciiTheme="majorHAnsi" w:hAnsiTheme="majorHAnsi" w:cs="Times New Roman"/>
          <w:sz w:val="22"/>
          <w:szCs w:val="22"/>
        </w:rPr>
        <w:instrText>ADDIN CSL_CITATION { "citationItems" : [ { "id" : "ITEM-1", "itemData" : { "DOI" : "10.20944/preprints201706.0094.v1", "author" : [ { "dropping-particle" : "", "family" : "Salomon", "given" : "Tom", "non-dropping-particle" : "", "parse-names" : false, "suffix" : "" }, { "dropping-particle" : "", "family" : "Botvinik-nezer", "given" : "Rotem", "non-dropping-particle" : "", "parse-names" : false, "suffix" : "" }, { "dropping-particle" : "", "family" : "Gutentag", "given" : "Tony", "non-dropping-particle" : "", "parse-names" : false, "suffix" : "" }, { "dropping-particle" : "", "family" : "Gera", "given" : "Rani", "non-dropping-particle" : "", "parse-names" : false, "suffix" : "" }, { "dropping-particle" : "", "family" : "Iwanir", "given" : "Roni", "non-dropping-particle" : "", "parse-names" : false, "suffix" : "" }, { "dropping-particle" : "", "family" : "Tamir", "given" : "Maya", "non-dropping-particle" : "", "parse-names" : false, "suffix" : "" } ], "id" : "ITEM-1", "issue" : "June", "issued" : { "date-parts" : [ [ "2017" ] ] }, "page" : "1-20", "title" : "A General Mechanism for Long Term Non-Reinforced Behavioral Change", "type" : "article-journal" }, "uris" : [ "http://www.mendeley.com/documents/?uuid=044b48ef-9142-4811-ac45-fa50caf0dfba" ] } ], "mendeley" : { "formattedCitation" : "(Salomon et al., 2017)", "plainTextFormattedCitation" : "(Salomon et al., 2017)" }, "properties" : { "noteIndex" : 0 }, "schema" : "https://github.com/citation-style-language/schema/raw/master/csl-citation.json" }</w:instrText>
      </w:r>
      <w:r w:rsidR="00841600" w:rsidRPr="00EB7BB5">
        <w:rPr>
          <w:rFonts w:asciiTheme="majorHAnsi" w:hAnsiTheme="majorHAnsi" w:cs="Times New Roman"/>
          <w:sz w:val="22"/>
          <w:szCs w:val="22"/>
        </w:rPr>
        <w:fldChar w:fldCharType="separate"/>
      </w:r>
      <w:r w:rsidR="00841600" w:rsidRPr="00EB7BB5">
        <w:rPr>
          <w:rFonts w:asciiTheme="majorHAnsi" w:hAnsiTheme="majorHAnsi" w:cs="Times New Roman"/>
          <w:noProof/>
          <w:sz w:val="22"/>
          <w:szCs w:val="22"/>
        </w:rPr>
        <w:t>(Salomon et al., 2017)</w:t>
      </w:r>
      <w:r w:rsidR="00841600"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and calls for further examination. </w:t>
      </w:r>
    </w:p>
    <w:p w14:paraId="366C9063" w14:textId="6748D313" w:rsidR="00B51B93" w:rsidRPr="00EB7BB5" w:rsidRDefault="00473988" w:rsidP="008A6B47">
      <w:pPr>
        <w:spacing w:line="240" w:lineRule="auto"/>
        <w:ind w:firstLine="720"/>
        <w:jc w:val="both"/>
        <w:rPr>
          <w:rFonts w:asciiTheme="majorHAnsi" w:hAnsiTheme="majorHAnsi" w:cs="Times New Roman"/>
          <w:sz w:val="22"/>
          <w:szCs w:val="22"/>
          <w:lang w:bidi="he-IL"/>
        </w:rPr>
      </w:pPr>
      <w:r w:rsidRPr="00EB7BB5">
        <w:rPr>
          <w:rFonts w:asciiTheme="majorHAnsi" w:hAnsiTheme="majorHAnsi" w:cs="Times New Roman"/>
          <w:sz w:val="22"/>
          <w:szCs w:val="22"/>
        </w:rPr>
        <w:t xml:space="preserve">Here, we propose to investigate the behavioral and neural impacts of </w:t>
      </w:r>
      <w:r w:rsidR="008A6B47">
        <w:rPr>
          <w:rFonts w:asciiTheme="majorHAnsi" w:hAnsiTheme="majorHAnsi" w:cs="Times New Roman"/>
          <w:sz w:val="22"/>
          <w:szCs w:val="22"/>
        </w:rPr>
        <w:t xml:space="preserve">using </w:t>
      </w:r>
      <w:r w:rsidRPr="00EB7BB5">
        <w:rPr>
          <w:rFonts w:asciiTheme="majorHAnsi" w:hAnsiTheme="majorHAnsi" w:cs="Times New Roman"/>
          <w:sz w:val="22"/>
          <w:szCs w:val="22"/>
        </w:rPr>
        <w:t xml:space="preserve">reinforced versus non-reinforced </w:t>
      </w:r>
      <w:r w:rsidR="008A6B47">
        <w:rPr>
          <w:rFonts w:asciiTheme="majorHAnsi" w:hAnsiTheme="majorHAnsi" w:cs="Times New Roman"/>
          <w:sz w:val="22"/>
          <w:szCs w:val="22"/>
        </w:rPr>
        <w:t>cues in</w:t>
      </w:r>
      <w:r w:rsidRPr="00EB7BB5">
        <w:rPr>
          <w:rFonts w:asciiTheme="majorHAnsi" w:hAnsiTheme="majorHAnsi" w:cs="Times New Roman"/>
          <w:sz w:val="22"/>
          <w:szCs w:val="22"/>
        </w:rPr>
        <w:t xml:space="preserve"> behavioral change toward</w:t>
      </w:r>
      <w:r w:rsidR="008A6B47">
        <w:rPr>
          <w:rFonts w:asciiTheme="majorHAnsi" w:hAnsiTheme="majorHAnsi" w:cs="Times New Roman"/>
          <w:sz w:val="22"/>
          <w:szCs w:val="22"/>
        </w:rPr>
        <w:t>s</w:t>
      </w:r>
      <w:r w:rsidRPr="00EB7BB5">
        <w:rPr>
          <w:rFonts w:asciiTheme="majorHAnsi" w:hAnsiTheme="majorHAnsi" w:cs="Times New Roman"/>
          <w:sz w:val="22"/>
          <w:szCs w:val="22"/>
        </w:rPr>
        <w:t xml:space="preserve"> snack food items, both immediately and</w:t>
      </w:r>
      <w:r w:rsidR="008A6B47">
        <w:rPr>
          <w:rFonts w:asciiTheme="majorHAnsi" w:hAnsiTheme="majorHAnsi" w:cs="Times New Roman"/>
          <w:sz w:val="22"/>
          <w:szCs w:val="22"/>
        </w:rPr>
        <w:t xml:space="preserve"> up to</w:t>
      </w:r>
      <w:r w:rsidRPr="00EB7BB5">
        <w:rPr>
          <w:rFonts w:asciiTheme="majorHAnsi" w:hAnsiTheme="majorHAnsi" w:cs="Times New Roman"/>
          <w:sz w:val="22"/>
          <w:szCs w:val="22"/>
        </w:rPr>
        <w:t xml:space="preserve"> one year after the experimental intervention. </w:t>
      </w:r>
    </w:p>
    <w:p w14:paraId="7AE743D0" w14:textId="394F07A4" w:rsidR="00473988" w:rsidRPr="00EB7BB5" w:rsidRDefault="00473988" w:rsidP="008A6B47">
      <w:pPr>
        <w:spacing w:line="240" w:lineRule="auto"/>
        <w:ind w:firstLine="720"/>
        <w:jc w:val="both"/>
        <w:rPr>
          <w:rFonts w:asciiTheme="majorHAnsi" w:hAnsiTheme="majorHAnsi" w:cs="Times New Roman"/>
          <w:sz w:val="22"/>
          <w:szCs w:val="22"/>
        </w:rPr>
      </w:pPr>
      <w:r w:rsidRPr="00EB7BB5">
        <w:rPr>
          <w:rFonts w:asciiTheme="majorHAnsi" w:hAnsiTheme="majorHAnsi" w:cs="Times New Roman"/>
          <w:sz w:val="22"/>
          <w:szCs w:val="22"/>
        </w:rPr>
        <w:t>We hypothesize that the effect of non-reinforced learning will</w:t>
      </w:r>
      <w:r w:rsidR="00130BB6" w:rsidRPr="00EB7BB5">
        <w:rPr>
          <w:rFonts w:asciiTheme="majorHAnsi" w:hAnsiTheme="majorHAnsi" w:cs="Times New Roman"/>
          <w:sz w:val="22"/>
          <w:szCs w:val="22"/>
          <w:lang w:bidi="he-IL"/>
        </w:rPr>
        <w:t xml:space="preserve"> decay slightly over time, but will still </w:t>
      </w:r>
      <w:r w:rsidRPr="00EB7BB5">
        <w:rPr>
          <w:rFonts w:asciiTheme="majorHAnsi" w:hAnsiTheme="majorHAnsi" w:cs="Times New Roman"/>
          <w:sz w:val="22"/>
          <w:szCs w:val="22"/>
        </w:rPr>
        <w:t xml:space="preserve">last in the long-term, while the effect of the reinforced </w:t>
      </w:r>
      <w:r w:rsidR="008A6B47">
        <w:rPr>
          <w:rFonts w:asciiTheme="majorHAnsi" w:hAnsiTheme="majorHAnsi" w:cs="Times New Roman"/>
          <w:sz w:val="22"/>
          <w:szCs w:val="22"/>
        </w:rPr>
        <w:t>training</w:t>
      </w:r>
      <w:r w:rsidR="008A6B47"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will </w:t>
      </w:r>
      <w:r w:rsidR="00130BB6" w:rsidRPr="00EB7BB5">
        <w:rPr>
          <w:rFonts w:asciiTheme="majorHAnsi" w:hAnsiTheme="majorHAnsi" w:cs="Times New Roman"/>
          <w:sz w:val="22"/>
          <w:szCs w:val="22"/>
        </w:rPr>
        <w:t xml:space="preserve">be similar to the non-reinforced </w:t>
      </w:r>
      <w:r w:rsidR="008A6B47">
        <w:rPr>
          <w:rFonts w:asciiTheme="majorHAnsi" w:hAnsiTheme="majorHAnsi" w:cs="Times New Roman"/>
          <w:sz w:val="22"/>
          <w:szCs w:val="22"/>
        </w:rPr>
        <w:t>training</w:t>
      </w:r>
      <w:r w:rsidR="008A6B47" w:rsidRPr="00EB7BB5">
        <w:rPr>
          <w:rFonts w:asciiTheme="majorHAnsi" w:hAnsiTheme="majorHAnsi" w:cs="Times New Roman"/>
          <w:sz w:val="22"/>
          <w:szCs w:val="22"/>
        </w:rPr>
        <w:t xml:space="preserve"> </w:t>
      </w:r>
      <w:r w:rsidR="008A6B47">
        <w:rPr>
          <w:rFonts w:asciiTheme="majorHAnsi" w:hAnsiTheme="majorHAnsi" w:cs="Times New Roman"/>
          <w:sz w:val="22"/>
          <w:szCs w:val="22"/>
        </w:rPr>
        <w:t>immediately</w:t>
      </w:r>
      <w:r w:rsidR="008A6B47" w:rsidRPr="00EB7BB5">
        <w:rPr>
          <w:rFonts w:asciiTheme="majorHAnsi" w:hAnsiTheme="majorHAnsi" w:cs="Times New Roman"/>
          <w:sz w:val="22"/>
          <w:szCs w:val="22"/>
        </w:rPr>
        <w:t xml:space="preserve"> </w:t>
      </w:r>
      <w:r w:rsidR="008A6B47">
        <w:rPr>
          <w:rFonts w:asciiTheme="majorHAnsi" w:hAnsiTheme="majorHAnsi" w:cs="Times New Roman"/>
          <w:sz w:val="22"/>
          <w:szCs w:val="22"/>
        </w:rPr>
        <w:t xml:space="preserve">after </w:t>
      </w:r>
      <w:r w:rsidR="005322B4">
        <w:rPr>
          <w:rFonts w:asciiTheme="majorHAnsi" w:hAnsiTheme="majorHAnsi" w:cs="Times New Roman"/>
          <w:sz w:val="22"/>
          <w:szCs w:val="22"/>
        </w:rPr>
        <w:t>training</w:t>
      </w:r>
      <w:r w:rsidR="00130BB6" w:rsidRPr="00EB7BB5">
        <w:rPr>
          <w:rFonts w:asciiTheme="majorHAnsi" w:hAnsiTheme="majorHAnsi" w:cs="Times New Roman"/>
          <w:sz w:val="22"/>
          <w:szCs w:val="22"/>
        </w:rPr>
        <w:t xml:space="preserve">, but will </w:t>
      </w:r>
      <w:r w:rsidRPr="00EB7BB5">
        <w:rPr>
          <w:rFonts w:asciiTheme="majorHAnsi" w:hAnsiTheme="majorHAnsi" w:cs="Times New Roman"/>
          <w:sz w:val="22"/>
          <w:szCs w:val="22"/>
        </w:rPr>
        <w:t>decay</w:t>
      </w:r>
      <w:r w:rsidR="00130BB6" w:rsidRPr="00EB7BB5">
        <w:rPr>
          <w:rFonts w:asciiTheme="majorHAnsi" w:hAnsiTheme="majorHAnsi" w:cs="Times New Roman"/>
          <w:sz w:val="22"/>
          <w:szCs w:val="22"/>
        </w:rPr>
        <w:t xml:space="preserve"> sharply</w:t>
      </w:r>
      <w:r w:rsidRPr="00EB7BB5">
        <w:rPr>
          <w:rFonts w:asciiTheme="majorHAnsi" w:hAnsiTheme="majorHAnsi" w:cs="Times New Roman"/>
          <w:sz w:val="22"/>
          <w:szCs w:val="22"/>
        </w:rPr>
        <w:t xml:space="preserve"> </w:t>
      </w:r>
      <w:r w:rsidR="00130BB6" w:rsidRPr="00EB7BB5">
        <w:rPr>
          <w:rFonts w:asciiTheme="majorHAnsi" w:hAnsiTheme="majorHAnsi" w:cs="Times New Roman"/>
          <w:sz w:val="22"/>
          <w:szCs w:val="22"/>
        </w:rPr>
        <w:t xml:space="preserve">over time </w:t>
      </w:r>
      <w:r w:rsidRPr="00EB7BB5">
        <w:rPr>
          <w:rFonts w:asciiTheme="majorHAnsi" w:hAnsiTheme="majorHAnsi" w:cs="Times New Roman"/>
          <w:sz w:val="22"/>
          <w:szCs w:val="22"/>
        </w:rPr>
        <w:t xml:space="preserve">due to the removal of the reinforcing reward.  </w:t>
      </w:r>
    </w:p>
    <w:p w14:paraId="15218251" w14:textId="77777777" w:rsidR="00473988" w:rsidRPr="00EB7BB5" w:rsidRDefault="00473988" w:rsidP="00B83389">
      <w:pPr>
        <w:spacing w:line="276" w:lineRule="auto"/>
        <w:jc w:val="both"/>
        <w:rPr>
          <w:rFonts w:asciiTheme="majorHAnsi" w:hAnsiTheme="majorHAnsi" w:cs="Times New Roman"/>
          <w:b/>
          <w:sz w:val="22"/>
          <w:szCs w:val="22"/>
        </w:rPr>
      </w:pPr>
    </w:p>
    <w:p w14:paraId="41912BBA" w14:textId="77777777" w:rsidR="00473988" w:rsidRPr="00EB7BB5" w:rsidRDefault="00473988" w:rsidP="0005508B">
      <w:pPr>
        <w:spacing w:line="276" w:lineRule="auto"/>
        <w:jc w:val="both"/>
        <w:outlineLvl w:val="0"/>
        <w:rPr>
          <w:rFonts w:asciiTheme="majorHAnsi" w:hAnsiTheme="majorHAnsi" w:cs="Times New Roman"/>
          <w:b/>
          <w:sz w:val="22"/>
          <w:szCs w:val="22"/>
        </w:rPr>
      </w:pPr>
      <w:r w:rsidRPr="00EB7BB5">
        <w:rPr>
          <w:rFonts w:asciiTheme="majorHAnsi" w:hAnsiTheme="majorHAnsi" w:cs="Times New Roman"/>
          <w:b/>
          <w:sz w:val="22"/>
          <w:szCs w:val="22"/>
        </w:rPr>
        <w:t>B. Methods</w:t>
      </w:r>
    </w:p>
    <w:p w14:paraId="7947514A" w14:textId="77777777" w:rsidR="00473988" w:rsidRPr="00EB7BB5" w:rsidRDefault="00473988" w:rsidP="00B83389">
      <w:pPr>
        <w:pStyle w:val="ListParagraph"/>
        <w:numPr>
          <w:ilvl w:val="0"/>
          <w:numId w:val="4"/>
        </w:numPr>
        <w:autoSpaceDE w:val="0"/>
        <w:autoSpaceDN w:val="0"/>
        <w:adjustRightInd w:val="0"/>
        <w:spacing w:line="240" w:lineRule="auto"/>
        <w:jc w:val="both"/>
        <w:rPr>
          <w:rFonts w:asciiTheme="majorHAnsi" w:hAnsiTheme="majorHAnsi" w:cs="Times New Roman"/>
          <w:b/>
          <w:bCs/>
          <w:i/>
          <w:iCs/>
          <w:sz w:val="22"/>
          <w:szCs w:val="22"/>
        </w:rPr>
      </w:pPr>
      <w:r w:rsidRPr="00EB7BB5">
        <w:rPr>
          <w:rFonts w:asciiTheme="majorHAnsi" w:hAnsiTheme="majorHAnsi" w:cs="Times New Roman"/>
          <w:b/>
          <w:bCs/>
          <w:i/>
          <w:iCs/>
          <w:sz w:val="22"/>
          <w:szCs w:val="22"/>
        </w:rPr>
        <w:t>Participants</w:t>
      </w:r>
    </w:p>
    <w:p w14:paraId="4006721A" w14:textId="66FA7FD9" w:rsidR="00473988" w:rsidRPr="00EB7BB5" w:rsidRDefault="008A6B47" w:rsidP="00496997">
      <w:pPr>
        <w:autoSpaceDE w:val="0"/>
        <w:autoSpaceDN w:val="0"/>
        <w:adjustRightInd w:val="0"/>
        <w:spacing w:line="240" w:lineRule="auto"/>
        <w:jc w:val="both"/>
        <w:rPr>
          <w:rFonts w:asciiTheme="majorHAnsi" w:hAnsiTheme="majorHAnsi" w:cs="Times New Roman"/>
          <w:color w:val="000000"/>
          <w:sz w:val="22"/>
          <w:szCs w:val="22"/>
        </w:rPr>
      </w:pPr>
      <w:r>
        <w:rPr>
          <w:rFonts w:asciiTheme="majorHAnsi" w:hAnsiTheme="majorHAnsi" w:cs="Times New Roman"/>
          <w:sz w:val="22"/>
          <w:szCs w:val="22"/>
        </w:rPr>
        <w:t>Sixty</w:t>
      </w:r>
      <w:r w:rsidR="00841600" w:rsidRPr="00EB7BB5">
        <w:rPr>
          <w:rFonts w:asciiTheme="majorHAnsi" w:hAnsiTheme="majorHAnsi" w:cs="Times New Roman"/>
          <w:sz w:val="22"/>
          <w:szCs w:val="22"/>
        </w:rPr>
        <w:t xml:space="preserve"> </w:t>
      </w:r>
      <w:r w:rsidR="00473988" w:rsidRPr="00EB7BB5">
        <w:rPr>
          <w:rFonts w:asciiTheme="majorHAnsi" w:hAnsiTheme="majorHAnsi" w:cs="Times New Roman"/>
          <w:color w:val="000000"/>
          <w:sz w:val="22"/>
          <w:szCs w:val="22"/>
        </w:rPr>
        <w:t>participants will participate in each group (</w:t>
      </w:r>
      <w:r w:rsidRPr="00EB7BB5">
        <w:rPr>
          <w:rFonts w:asciiTheme="majorHAnsi" w:hAnsiTheme="majorHAnsi" w:cs="Times New Roman"/>
          <w:color w:val="000000"/>
          <w:sz w:val="22"/>
          <w:szCs w:val="22"/>
        </w:rPr>
        <w:t>1</w:t>
      </w:r>
      <w:r>
        <w:rPr>
          <w:rFonts w:asciiTheme="majorHAnsi" w:hAnsiTheme="majorHAnsi" w:cs="Times New Roman"/>
          <w:color w:val="000000"/>
          <w:sz w:val="22"/>
          <w:szCs w:val="22"/>
        </w:rPr>
        <w:t>2</w:t>
      </w:r>
      <w:r w:rsidRPr="00EB7BB5">
        <w:rPr>
          <w:rFonts w:asciiTheme="majorHAnsi" w:hAnsiTheme="majorHAnsi" w:cs="Times New Roman"/>
          <w:color w:val="000000"/>
          <w:sz w:val="22"/>
          <w:szCs w:val="22"/>
        </w:rPr>
        <w:t xml:space="preserve">0 </w:t>
      </w:r>
      <w:r w:rsidR="00473988" w:rsidRPr="00EB7BB5">
        <w:rPr>
          <w:rFonts w:asciiTheme="majorHAnsi" w:hAnsiTheme="majorHAnsi" w:cs="Times New Roman"/>
          <w:color w:val="000000"/>
          <w:sz w:val="22"/>
          <w:szCs w:val="22"/>
        </w:rPr>
        <w:t>overall). We predict ~</w:t>
      </w:r>
      <w:r w:rsidRPr="00EB7BB5">
        <w:rPr>
          <w:rFonts w:asciiTheme="majorHAnsi" w:hAnsiTheme="majorHAnsi" w:cs="Times New Roman"/>
          <w:color w:val="000000"/>
          <w:sz w:val="22"/>
          <w:szCs w:val="22"/>
        </w:rPr>
        <w:t>1</w:t>
      </w:r>
      <w:r>
        <w:rPr>
          <w:rFonts w:asciiTheme="majorHAnsi" w:hAnsiTheme="majorHAnsi" w:cs="Times New Roman"/>
          <w:color w:val="000000"/>
          <w:sz w:val="22"/>
          <w:szCs w:val="22"/>
        </w:rPr>
        <w:t>5</w:t>
      </w:r>
      <w:r w:rsidR="00473988" w:rsidRPr="00EB7BB5">
        <w:rPr>
          <w:rFonts w:asciiTheme="majorHAnsi" w:hAnsiTheme="majorHAnsi" w:cs="Times New Roman"/>
          <w:color w:val="000000"/>
          <w:sz w:val="22"/>
          <w:szCs w:val="22"/>
        </w:rPr>
        <w:t xml:space="preserve">% dropout rate over the year, thus expect </w:t>
      </w:r>
      <w:r w:rsidR="00841600" w:rsidRPr="00496997">
        <w:rPr>
          <w:rFonts w:asciiTheme="majorHAnsi" w:hAnsiTheme="majorHAnsi" w:cs="Times New Roman"/>
          <w:color w:val="000000"/>
          <w:sz w:val="22"/>
          <w:szCs w:val="22"/>
          <w:highlight w:val="yellow"/>
        </w:rPr>
        <w:t>~5</w:t>
      </w:r>
      <w:r w:rsidR="00496997" w:rsidRPr="00496997">
        <w:rPr>
          <w:rFonts w:asciiTheme="majorHAnsi" w:hAnsiTheme="majorHAnsi" w:cs="Times New Roman"/>
          <w:color w:val="000000"/>
          <w:sz w:val="22"/>
          <w:szCs w:val="22"/>
          <w:highlight w:val="yellow"/>
        </w:rPr>
        <w:t>5</w:t>
      </w:r>
      <w:r w:rsidR="00473988" w:rsidRPr="00EB7BB5">
        <w:rPr>
          <w:rFonts w:asciiTheme="majorHAnsi" w:hAnsiTheme="majorHAnsi" w:cs="Times New Roman"/>
          <w:color w:val="000000"/>
          <w:sz w:val="22"/>
          <w:szCs w:val="22"/>
        </w:rPr>
        <w:t xml:space="preserve"> participants in each group for the final one year follow-up. </w:t>
      </w:r>
    </w:p>
    <w:p w14:paraId="525430C7" w14:textId="77777777"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p>
    <w:p w14:paraId="02E01A43"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Apparatus</w:t>
      </w:r>
    </w:p>
    <w:p w14:paraId="6A5C3941" w14:textId="77777777"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r w:rsidRPr="00EB7BB5">
        <w:rPr>
          <w:rFonts w:asciiTheme="majorHAnsi" w:hAnsiTheme="majorHAnsi" w:cs="Times New Roman"/>
          <w:color w:val="000000"/>
          <w:sz w:val="22"/>
          <w:szCs w:val="22"/>
        </w:rPr>
        <w:t xml:space="preserve">Stimulus presentation will be done </w:t>
      </w:r>
      <w:r w:rsidRPr="00EB7BB5">
        <w:rPr>
          <w:rFonts w:asciiTheme="majorHAnsi" w:hAnsiTheme="majorHAnsi" w:cs="Times New Roman"/>
          <w:sz w:val="22"/>
          <w:szCs w:val="22"/>
        </w:rPr>
        <w:t xml:space="preserve">using Matlab and Psychtoolbox 3 </w:t>
      </w:r>
      <w:r w:rsidRPr="00EB7BB5">
        <w:rPr>
          <w:rFonts w:asciiTheme="majorHAnsi" w:hAnsiTheme="majorHAnsi" w:cs="Times New Roman"/>
          <w:sz w:val="22"/>
          <w:szCs w:val="22"/>
        </w:rPr>
        <w:fldChar w:fldCharType="begin"/>
      </w:r>
      <w:r w:rsidRPr="00EB7BB5">
        <w:rPr>
          <w:rFonts w:asciiTheme="majorHAnsi" w:hAnsiTheme="majorHAnsi" w:cs="Times New Roman"/>
          <w:sz w:val="22"/>
          <w:szCs w:val="22"/>
        </w:rPr>
        <w:instrText xml:space="preserve"> ADDIN EN.CITE &lt;EndNote&gt;&lt;Cite&gt;&lt;Author&gt;Brainard&lt;/Author&gt;&lt;Year&gt;1997&lt;/Year&gt;&lt;RecNum&gt;1086&lt;/RecNum&gt;&lt;DisplayText&gt;(Brainard, 1997; Pelli, 1997)&lt;/DisplayText&gt;&lt;record&gt;&lt;rec-number&gt;1086&lt;/rec-number&gt;&lt;foreign-keys&gt;&lt;key app="EN" db-id="dv5w99afs0tr2jexaf6xevzy05fatw0tzd2z"&gt;1086&lt;/key&gt;&lt;/foreign-keys&gt;&lt;ref-type name="Journal Article"&gt;17&lt;/ref-type&gt;&lt;contributors&gt;&lt;authors&gt;&lt;author&gt;Brainard, DH&lt;/author&gt;&lt;/authors&gt;&lt;/contributors&gt;&lt;titles&gt;&lt;title&gt;The psychophysics toolbox&lt;/title&gt;&lt;secondary-title&gt;Spatial Vision&lt;/secondary-title&gt;&lt;/titles&gt;&lt;periodical&gt;&lt;full-title&gt;Spatial Vision&lt;/full-title&gt;&lt;/periodical&gt;&lt;pages&gt;433-436&lt;/pages&gt;&lt;volume&gt;10&lt;/volume&gt;&lt;number&gt;4&lt;/number&gt;&lt;dates&gt;&lt;year&gt;1997&lt;/year&gt;&lt;/dates&gt;&lt;urls&gt;&lt;/urls&gt;&lt;/record&gt;&lt;/Cite&gt;&lt;Cite&gt;&lt;Author&gt;Pelli&lt;/Author&gt;&lt;Year&gt;1997&lt;/Year&gt;&lt;RecNum&gt;1420&lt;/RecNum&gt;&lt;record&gt;&lt;rec-number&gt;1420&lt;/rec-number&gt;&lt;foreign-keys&gt;&lt;key app="EN" db-id="dv5w99afs0tr2jexaf6xevzy05fatw0tzd2z"&gt;1420&lt;/key&gt;&lt;/foreign-keys&gt;&lt;ref-type name="Journal Article"&gt;17&lt;/ref-type&gt;&lt;contributors&gt;&lt;authors&gt;&lt;author&gt;Pelli, D. G.&lt;/author&gt;&lt;/authors&gt;&lt;/contributors&gt;&lt;titles&gt;&lt;title&gt;The VideoToolbox software for visual psychophysics: Transforming numbers into movies&lt;/title&gt;&lt;secondary-title&gt;Spatial Vision&lt;/secondary-title&gt;&lt;/titles&gt;&lt;periodical&gt;&lt;full-title&gt;Spatial Vision&lt;/full-title&gt;&lt;/periodical&gt;&lt;pages&gt;437-442&lt;/pages&gt;&lt;volume&gt;10&lt;/volume&gt;&lt;dates&gt;&lt;year&gt;1997&lt;/year&gt;&lt;/dates&gt;&lt;urls&gt;&lt;/urls&gt;&lt;/record&gt;&lt;/Cite&gt;&lt;/EndNote&gt;</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w:t>
      </w:r>
      <w:hyperlink w:anchor="_ENREF_7" w:tooltip="Brainard, 1997 #1086" w:history="1">
        <w:r w:rsidRPr="00EB7BB5">
          <w:rPr>
            <w:rFonts w:asciiTheme="majorHAnsi" w:hAnsiTheme="majorHAnsi" w:cs="Times New Roman"/>
            <w:noProof/>
            <w:sz w:val="22"/>
            <w:szCs w:val="22"/>
          </w:rPr>
          <w:t>Brainard, 1997</w:t>
        </w:r>
      </w:hyperlink>
      <w:r w:rsidRPr="00EB7BB5">
        <w:rPr>
          <w:rFonts w:asciiTheme="majorHAnsi" w:hAnsiTheme="majorHAnsi" w:cs="Times New Roman"/>
          <w:noProof/>
          <w:sz w:val="22"/>
          <w:szCs w:val="22"/>
        </w:rPr>
        <w:t xml:space="preserve">; </w:t>
      </w:r>
      <w:hyperlink w:anchor="_ENREF_53" w:tooltip="Pelli, 1997 #1420" w:history="1">
        <w:r w:rsidRPr="00EB7BB5">
          <w:rPr>
            <w:rFonts w:asciiTheme="majorHAnsi" w:hAnsiTheme="majorHAnsi" w:cs="Times New Roman"/>
            <w:noProof/>
            <w:sz w:val="22"/>
            <w:szCs w:val="22"/>
          </w:rPr>
          <w:t>Pelli, 1997</w:t>
        </w:r>
      </w:hyperlink>
      <w:r w:rsidRPr="00EB7BB5">
        <w:rPr>
          <w:rFonts w:asciiTheme="majorHAnsi" w:hAnsiTheme="majorHAnsi" w:cs="Times New Roman"/>
          <w:noProof/>
          <w:sz w:val="22"/>
          <w:szCs w:val="22"/>
        </w:rPr>
        <w:t>)</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w:t>
      </w:r>
      <w:r w:rsidRPr="00EB7BB5">
        <w:rPr>
          <w:rFonts w:asciiTheme="majorHAnsi" w:hAnsiTheme="majorHAnsi" w:cs="Times New Roman"/>
          <w:color w:val="000000"/>
          <w:sz w:val="22"/>
          <w:szCs w:val="22"/>
        </w:rPr>
        <w:t xml:space="preserve"> </w:t>
      </w:r>
    </w:p>
    <w:p w14:paraId="6F0D664D" w14:textId="77777777"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p>
    <w:p w14:paraId="701A9A32"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 xml:space="preserve">Stimuli </w:t>
      </w:r>
    </w:p>
    <w:p w14:paraId="479A64AD" w14:textId="3B616E89"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r w:rsidRPr="00EB7BB5">
        <w:rPr>
          <w:rFonts w:asciiTheme="majorHAnsi" w:hAnsiTheme="majorHAnsi" w:cs="Times New Roman"/>
          <w:color w:val="000000"/>
          <w:sz w:val="22"/>
          <w:szCs w:val="22"/>
        </w:rPr>
        <w:t xml:space="preserve">The stimuli data set is composed of 80 Israeli snack food items, presented on a black background. All snacks are available at main marketing stores </w:t>
      </w:r>
      <w:r w:rsidR="0081239F" w:rsidRPr="00EB7BB5">
        <w:rPr>
          <w:rFonts w:asciiTheme="majorHAnsi" w:hAnsiTheme="majorHAnsi" w:cs="Times New Roman"/>
          <w:color w:val="000000"/>
          <w:sz w:val="22"/>
          <w:szCs w:val="22"/>
          <w:lang w:bidi="he-IL"/>
        </w:rPr>
        <w:t xml:space="preserve">in Israel </w:t>
      </w:r>
      <w:r w:rsidRPr="00EB7BB5">
        <w:rPr>
          <w:rFonts w:asciiTheme="majorHAnsi" w:hAnsiTheme="majorHAnsi" w:cs="Times New Roman"/>
          <w:color w:val="000000"/>
          <w:sz w:val="22"/>
          <w:szCs w:val="22"/>
        </w:rPr>
        <w:t>and cost no more than 10 NIS (equal to 2.7$).</w:t>
      </w:r>
    </w:p>
    <w:p w14:paraId="09152C13" w14:textId="77777777" w:rsidR="00473988" w:rsidRPr="00EB7BB5" w:rsidRDefault="00473988" w:rsidP="00B83389">
      <w:pPr>
        <w:spacing w:line="276" w:lineRule="auto"/>
        <w:jc w:val="both"/>
        <w:rPr>
          <w:rFonts w:asciiTheme="majorHAnsi" w:hAnsiTheme="majorHAnsi" w:cs="Times New Roman"/>
          <w:sz w:val="22"/>
          <w:szCs w:val="22"/>
        </w:rPr>
      </w:pPr>
    </w:p>
    <w:p w14:paraId="0C48859C"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 xml:space="preserve">Procedure </w:t>
      </w:r>
    </w:p>
    <w:p w14:paraId="553A67B2" w14:textId="77777777" w:rsidR="00473988" w:rsidRPr="00EB7BB5" w:rsidRDefault="00473988" w:rsidP="00B83389">
      <w:pPr>
        <w:pStyle w:val="ListParagraph"/>
        <w:autoSpaceDE w:val="0"/>
        <w:autoSpaceDN w:val="0"/>
        <w:adjustRightInd w:val="0"/>
        <w:spacing w:line="240" w:lineRule="auto"/>
        <w:jc w:val="both"/>
        <w:rPr>
          <w:rFonts w:asciiTheme="majorHAnsi" w:hAnsiTheme="majorHAnsi" w:cs="Times New Roman"/>
          <w:b/>
          <w:bCs/>
          <w:i/>
          <w:iCs/>
          <w:color w:val="000000"/>
          <w:sz w:val="22"/>
          <w:szCs w:val="22"/>
        </w:rPr>
      </w:pPr>
    </w:p>
    <w:p w14:paraId="3CA8F014" w14:textId="20B9E89C" w:rsidR="00473988" w:rsidRPr="00EB7BB5" w:rsidRDefault="00473988" w:rsidP="00426AE2">
      <w:pPr>
        <w:spacing w:line="240"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We will perform the CAT procedure while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are inside the MRI scanner. The experiment will include five imaging sessions across one year.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will be randomly divided into two groups: non-externally reinforced</w:t>
      </w:r>
      <w:r w:rsidR="00232F0B" w:rsidRPr="00EB7BB5">
        <w:rPr>
          <w:rFonts w:asciiTheme="majorHAnsi" w:hAnsiTheme="majorHAnsi" w:cs="Times New Roman"/>
          <w:sz w:val="22"/>
          <w:szCs w:val="22"/>
        </w:rPr>
        <w:t xml:space="preserve"> (CAT)</w:t>
      </w:r>
      <w:r w:rsidRPr="00EB7BB5">
        <w:rPr>
          <w:rFonts w:asciiTheme="majorHAnsi" w:hAnsiTheme="majorHAnsi" w:cs="Times New Roman"/>
          <w:sz w:val="22"/>
          <w:szCs w:val="22"/>
        </w:rPr>
        <w:t xml:space="preserve"> and externally reinforced group</w:t>
      </w:r>
      <w:r w:rsidR="00232F0B" w:rsidRPr="00EB7BB5">
        <w:rPr>
          <w:rFonts w:asciiTheme="majorHAnsi" w:hAnsiTheme="majorHAnsi" w:cs="Times New Roman"/>
          <w:sz w:val="22"/>
          <w:szCs w:val="22"/>
        </w:rPr>
        <w:t xml:space="preserve"> (</w:t>
      </w:r>
      <w:r w:rsidR="008A6B47">
        <w:rPr>
          <w:rFonts w:asciiTheme="majorHAnsi" w:hAnsiTheme="majorHAnsi" w:cs="Times New Roman"/>
          <w:sz w:val="22"/>
          <w:szCs w:val="22"/>
        </w:rPr>
        <w:t>Pavlovian cue CAT: PC-CAT</w:t>
      </w:r>
      <w:r w:rsidRPr="00EB7BB5">
        <w:rPr>
          <w:rFonts w:asciiTheme="majorHAnsi" w:hAnsiTheme="majorHAnsi" w:cs="Times New Roman"/>
          <w:sz w:val="22"/>
          <w:szCs w:val="22"/>
        </w:rPr>
        <w:t xml:space="preserve">). In the first session,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will undergo the full </w:t>
      </w:r>
      <w:r w:rsidR="00586F4F" w:rsidRPr="00EB7BB5">
        <w:rPr>
          <w:rFonts w:asciiTheme="majorHAnsi" w:hAnsiTheme="majorHAnsi" w:cs="Times New Roman"/>
          <w:sz w:val="22"/>
          <w:szCs w:val="22"/>
        </w:rPr>
        <w:t>CAT</w:t>
      </w:r>
      <w:r w:rsidRPr="00EB7BB5">
        <w:rPr>
          <w:rFonts w:asciiTheme="majorHAnsi" w:hAnsiTheme="majorHAnsi" w:cs="Times New Roman"/>
          <w:sz w:val="22"/>
          <w:szCs w:val="22"/>
        </w:rPr>
        <w:t xml:space="preserve"> experiment </w:t>
      </w:r>
      <w:r w:rsidRPr="00EB7BB5">
        <w:rPr>
          <w:rFonts w:asciiTheme="majorHAnsi" w:hAnsiTheme="majorHAnsi" w:cs="Times New Roman"/>
          <w:sz w:val="22"/>
          <w:szCs w:val="22"/>
        </w:rPr>
        <w:fldChar w:fldCharType="begin" w:fldLock="1"/>
      </w:r>
      <w:r w:rsidRPr="00EB7BB5">
        <w:rPr>
          <w:rFonts w:asciiTheme="majorHAnsi" w:hAnsiTheme="majorHAnsi" w:cs="Times New Roman"/>
          <w:sz w:val="22"/>
          <w:szCs w:val="22"/>
        </w:rPr>
        <w:instrText>ADDIN CSL_CITATION { "citationItems" : [ { "id" : "ITEM-1", "itemData" : { "DOI" : "10.1038/nn.3673", "ISBN" : "1546-1726 (Electronic)\\r1097-6256 (Linking)", "ISSN" : "1546-1726", "PMID" : "24609465", "abstract" : "Nature Neuroscience, (2014). doi:10.1038/nn.3673", "author" : [ { "dropping-particle" : "", "family" : "Schonberg", "given" : "Tom", "non-dropping-particle" : "", "parse-names" : false, "suffix" : "" }, { "dropping-particle" : "", "family" : "Bakkour", "given" : "Akram", "non-dropping-particle" : "", "parse-names" : false, "suffix" : "" }, { "dropping-particle" : "", "family" : "Hover", "given" : "Ashleigh M", "non-dropping-particle" : "", "parse-names" : false, "suffix" : "" }, { "dropping-particle" : "", "family" : "Mumford", "given" : "Jeanette A", "non-dropping-particle" : "", "parse-names" : false, "suffix" : "" }, { "dropping-particle" : "", "family" : "Nagar", "given" : "Lakshya", "non-dropping-particle" : "", "parse-names" : false, "suffix" : "" }, { "dropping-particle" : "", "family" : "Perez", "given" : "Jacob", "non-dropping-particle" : "", "parse-names" : false, "suffix" : "" }, { "dropping-particle" : "", "family" : "Poldrack", "given" : "Russell A", "non-dropping-particle" : "", "parse-names" : false, "suffix" : "" } ], "container-title" : "Nature Neuroscience", "id" : "ITEM-1", "issue" : "October 2013", "issued" : { "date-parts" : [ [ "2014" ] ] }, "page" : "1-9", "publisher" : "Nature Publishing Group", "title" : "Changing value through cued approach: an automatic mechanism of behavior change", "type" : "article-journal" }, "uris" : [ "http://www.mendeley.com/documents/?uuid=5d9f36d2-4d5a-434f-9313-b248e3418149" ] } ], "mendeley" : { "formattedCitation" : "(Schonberg et al., 2014)", "plainTextFormattedCitation" : "(Schonberg et al., 2014)", "previouslyFormattedCitation" : "(Schonberg et al., 2014)" }, "properties" : { "noteIndex" : 0 }, "schema" : "https://github.com/citation-style-language/schema/raw/master/csl-citation.json" }</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(Schonberg et al., 2014)</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The only difference between the two groups will be the cue during the training phase. For the </w:t>
      </w:r>
      <w:r w:rsidR="008A6B47">
        <w:rPr>
          <w:rFonts w:asciiTheme="majorHAnsi" w:hAnsiTheme="majorHAnsi" w:cs="Times New Roman"/>
          <w:sz w:val="22"/>
          <w:szCs w:val="22"/>
        </w:rPr>
        <w:t>PC-CAT</w:t>
      </w:r>
      <w:r w:rsidR="008A6B47"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group, the cue will be a number from the range of 21-24 (i.e.: “+21”, “+23”.)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will be informed that at the end of the experiment one trial will be selected and they will win the amount </w:t>
      </w:r>
      <w:r w:rsidRPr="00EB7BB5">
        <w:rPr>
          <w:rFonts w:asciiTheme="majorHAnsi" w:hAnsiTheme="majorHAnsi" w:cs="Times New Roman"/>
          <w:sz w:val="22"/>
          <w:szCs w:val="22"/>
        </w:rPr>
        <w:lastRenderedPageBreak/>
        <w:t xml:space="preserve">shown (21-24 NIS equal to 5.7-6.5$) as </w:t>
      </w:r>
      <w:r w:rsidR="0081239F" w:rsidRPr="00EB7BB5">
        <w:rPr>
          <w:rFonts w:asciiTheme="majorHAnsi" w:hAnsiTheme="majorHAnsi" w:cs="Times New Roman"/>
          <w:sz w:val="22"/>
          <w:szCs w:val="22"/>
        </w:rPr>
        <w:t xml:space="preserve">a </w:t>
      </w:r>
      <w:r w:rsidRPr="00EB7BB5">
        <w:rPr>
          <w:rFonts w:asciiTheme="majorHAnsi" w:hAnsiTheme="majorHAnsi" w:cs="Times New Roman"/>
          <w:sz w:val="22"/>
          <w:szCs w:val="22"/>
        </w:rPr>
        <w:t xml:space="preserve">bonus. The cue for the </w:t>
      </w:r>
      <w:r w:rsidR="006F5030">
        <w:rPr>
          <w:rFonts w:asciiTheme="majorHAnsi" w:hAnsiTheme="majorHAnsi" w:cs="Times New Roman"/>
          <w:sz w:val="22"/>
          <w:szCs w:val="22"/>
        </w:rPr>
        <w:t xml:space="preserve">regular </w:t>
      </w:r>
      <w:r w:rsidR="009F6360" w:rsidRPr="00EB7BB5">
        <w:rPr>
          <w:rFonts w:asciiTheme="majorHAnsi" w:hAnsiTheme="majorHAnsi" w:cs="Times New Roman"/>
          <w:sz w:val="22"/>
          <w:szCs w:val="22"/>
        </w:rPr>
        <w:t>CAT</w:t>
      </w:r>
      <w:r w:rsidRPr="00EB7BB5">
        <w:rPr>
          <w:rFonts w:asciiTheme="majorHAnsi" w:hAnsiTheme="majorHAnsi" w:cs="Times New Roman"/>
          <w:sz w:val="22"/>
          <w:szCs w:val="22"/>
        </w:rPr>
        <w:t xml:space="preserve"> group will be “**”. After 1, 3, </w:t>
      </w:r>
      <w:r w:rsidR="009F6360" w:rsidRPr="00EB7BB5">
        <w:rPr>
          <w:rFonts w:asciiTheme="majorHAnsi" w:hAnsiTheme="majorHAnsi" w:cs="Times New Roman"/>
          <w:sz w:val="22"/>
          <w:szCs w:val="22"/>
        </w:rPr>
        <w:t>9</w:t>
      </w:r>
      <w:r w:rsidRPr="00EB7BB5">
        <w:rPr>
          <w:rFonts w:asciiTheme="majorHAnsi" w:hAnsiTheme="majorHAnsi" w:cs="Times New Roman"/>
          <w:sz w:val="22"/>
          <w:szCs w:val="22"/>
        </w:rPr>
        <w:t xml:space="preserve"> and 12 months, we will invite all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for a follow-up imaging session, and perform the probe phase followed by a memory task, in order to see if the effect of the CAT or the </w:t>
      </w:r>
      <w:r w:rsidR="00426AE2">
        <w:rPr>
          <w:rFonts w:asciiTheme="majorHAnsi" w:hAnsiTheme="majorHAnsi" w:cs="Times New Roman"/>
          <w:sz w:val="22"/>
          <w:szCs w:val="22"/>
        </w:rPr>
        <w:t>pavlovian</w:t>
      </w:r>
      <w:r w:rsidR="00426AE2" w:rsidRPr="00EB7BB5">
        <w:rPr>
          <w:rFonts w:asciiTheme="majorHAnsi" w:hAnsiTheme="majorHAnsi" w:cs="Times New Roman"/>
          <w:sz w:val="22"/>
          <w:szCs w:val="22"/>
        </w:rPr>
        <w:t xml:space="preserve"> </w:t>
      </w:r>
      <w:r w:rsidR="009F6360" w:rsidRPr="00EB7BB5">
        <w:rPr>
          <w:rFonts w:asciiTheme="majorHAnsi" w:hAnsiTheme="majorHAnsi" w:cs="Times New Roman"/>
          <w:sz w:val="22"/>
          <w:szCs w:val="22"/>
        </w:rPr>
        <w:t>cue</w:t>
      </w:r>
      <w:r w:rsidRPr="00EB7BB5">
        <w:rPr>
          <w:rFonts w:asciiTheme="majorHAnsi" w:hAnsiTheme="majorHAnsi" w:cs="Times New Roman"/>
          <w:sz w:val="22"/>
          <w:szCs w:val="22"/>
        </w:rPr>
        <w:t xml:space="preserve"> had lasted.</w:t>
      </w:r>
    </w:p>
    <w:p w14:paraId="380F15FE" w14:textId="77777777" w:rsidR="00473988" w:rsidRPr="00EB7BB5" w:rsidRDefault="00473988" w:rsidP="00B83389">
      <w:pPr>
        <w:spacing w:line="240" w:lineRule="auto"/>
        <w:jc w:val="both"/>
        <w:rPr>
          <w:rFonts w:asciiTheme="majorHAnsi" w:hAnsiTheme="majorHAnsi" w:cs="Times New Roman"/>
          <w:sz w:val="22"/>
          <w:szCs w:val="22"/>
        </w:rPr>
      </w:pPr>
    </w:p>
    <w:p w14:paraId="35CB8C3D" w14:textId="77777777" w:rsidR="00473988" w:rsidRPr="00EB7BB5" w:rsidRDefault="00473988" w:rsidP="00B83389">
      <w:pPr>
        <w:autoSpaceDE w:val="0"/>
        <w:autoSpaceDN w:val="0"/>
        <w:adjustRightInd w:val="0"/>
        <w:spacing w:line="240" w:lineRule="auto"/>
        <w:jc w:val="both"/>
        <w:rPr>
          <w:rFonts w:asciiTheme="majorHAnsi" w:hAnsiTheme="majorHAnsi" w:cs="Times New Roman"/>
          <w:b/>
          <w:bCs/>
          <w:color w:val="000000"/>
          <w:sz w:val="22"/>
          <w:szCs w:val="22"/>
        </w:rPr>
      </w:pPr>
    </w:p>
    <w:p w14:paraId="5CCFC744" w14:textId="77777777" w:rsidR="00473988" w:rsidRPr="00EB7BB5" w:rsidRDefault="00473988" w:rsidP="00B83389">
      <w:pPr>
        <w:pStyle w:val="ListParagraph"/>
        <w:numPr>
          <w:ilvl w:val="1"/>
          <w:numId w:val="6"/>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 xml:space="preserve"> Experiment</w:t>
      </w:r>
    </w:p>
    <w:p w14:paraId="2A1C6401" w14:textId="2C1F3BBE"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r w:rsidRPr="00EB7BB5">
        <w:rPr>
          <w:rFonts w:asciiTheme="majorHAnsi" w:hAnsiTheme="majorHAnsi" w:cs="Times New Roman"/>
          <w:sz w:val="22"/>
          <w:szCs w:val="22"/>
        </w:rPr>
        <w:t>All session</w:t>
      </w:r>
      <w:r w:rsidR="00426AE2">
        <w:rPr>
          <w:rFonts w:asciiTheme="majorHAnsi" w:hAnsiTheme="majorHAnsi" w:cs="Times New Roman"/>
          <w:sz w:val="22"/>
          <w:szCs w:val="22"/>
        </w:rPr>
        <w:t>s</w:t>
      </w:r>
      <w:r w:rsidRPr="00EB7BB5">
        <w:rPr>
          <w:rFonts w:asciiTheme="majorHAnsi" w:hAnsiTheme="majorHAnsi" w:cs="Times New Roman"/>
          <w:sz w:val="22"/>
          <w:szCs w:val="22"/>
        </w:rPr>
        <w:t xml:space="preserve"> will be held in the imaging center at Tel-Aviv University. </w:t>
      </w:r>
    </w:p>
    <w:p w14:paraId="1E354E36"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7E062AE8" w14:textId="77777777" w:rsidR="00473988" w:rsidRPr="00EB7BB5" w:rsidRDefault="00473988"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b/>
          <w:sz w:val="22"/>
          <w:szCs w:val="22"/>
        </w:rPr>
        <w:t>Session 1:</w:t>
      </w:r>
      <w:r w:rsidRPr="00EB7BB5">
        <w:rPr>
          <w:rFonts w:asciiTheme="majorHAnsi" w:hAnsiTheme="majorHAnsi" w:cs="Times New Roman"/>
          <w:sz w:val="22"/>
          <w:szCs w:val="22"/>
        </w:rPr>
        <w:t xml:space="preserve"> full CAT experiment</w:t>
      </w:r>
    </w:p>
    <w:p w14:paraId="4DA8F673"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66037078" w14:textId="2935785F"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1</w:t>
      </w:r>
      <w:r w:rsidR="00473988" w:rsidRPr="00EB7BB5">
        <w:rPr>
          <w:rFonts w:asciiTheme="majorHAnsi" w:hAnsiTheme="majorHAnsi" w:cs="Times New Roman"/>
          <w:sz w:val="22"/>
          <w:szCs w:val="22"/>
        </w:rPr>
        <w:t>. BDM: ~15 minutes, outside the scanner</w:t>
      </w:r>
    </w:p>
    <w:p w14:paraId="2CFE8B81" w14:textId="05D5EDE9"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 xml:space="preserve">In order to obtain the participant initial subjective preference for 60 snacks, we will use the BDM procedure </w:t>
      </w:r>
      <w:r w:rsidRPr="00EB7BB5">
        <w:rPr>
          <w:rFonts w:asciiTheme="majorHAnsi" w:hAnsiTheme="majorHAnsi" w:cs="Times New Roman"/>
          <w:sz w:val="22"/>
          <w:szCs w:val="22"/>
        </w:rPr>
        <w:fldChar w:fldCharType="begin" w:fldLock="1"/>
      </w:r>
      <w:r w:rsidRPr="00EB7BB5">
        <w:rPr>
          <w:rFonts w:asciiTheme="majorHAnsi" w:hAnsiTheme="majorHAnsi" w:cs="Times New Roman"/>
          <w:sz w:val="22"/>
          <w:szCs w:val="22"/>
        </w:rPr>
        <w:instrText>ADDIN CSL_CITATION { "citationItems" : [ { "id" : "ITEM-1", "itemData" : { "author" : [ { "dropping-particle" : "", "family" : "Becker, G. M., DeGroot, M. H., &amp; Marschak", "given" : "J.", "non-dropping-particle" : "", "parse-names" : false, "suffix" : "" } ], "container-title" : "Behavioral science", "id" : "ITEM-1", "issue" : "9(3)", "issued" : { "date-parts" : [ [ "1964" ] ] }, "page" : "226-232", "title" : "Measuring utility by a single\u2010response sequential method", "type" : "article-journal" }, "uris" : [ "http://www.mendeley.com/documents/?uuid=8522f8f4-64f7-4541-843f-0b28df557cda" ] } ], "mendeley" : { "formattedCitation" : "(Becker, G. M., DeGroot, M. H., &amp; Marschak, 1964)", "plainTextFormattedCitation" : "(Becker, G. M., DeGroot, M. H., &amp; Marschak, 1964)", "previouslyFormattedCitation" : "(Becker, G. M., DeGroot, M. H., &amp; Marschak, 1964)" }, "properties" : { "noteIndex" : 0 }, "schema" : "https://github.com/citation-style-language/schema/raw/master/csl-citation.json" }</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(Becker, G. M., DeGroot, M. H., &amp; Marschak, 1964)</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w:t>
      </w:r>
      <w:r w:rsidR="0081239F" w:rsidRPr="00EB7BB5">
        <w:rPr>
          <w:rFonts w:asciiTheme="majorHAnsi" w:hAnsiTheme="majorHAnsi" w:cs="Times New Roman"/>
          <w:sz w:val="22"/>
          <w:szCs w:val="22"/>
        </w:rPr>
        <w:t>Each snack will be presented and rated once,</w:t>
      </w:r>
      <w:r w:rsidRPr="00EB7BB5">
        <w:rPr>
          <w:rFonts w:asciiTheme="majorHAnsi" w:hAnsiTheme="majorHAnsi" w:cs="Times New Roman"/>
          <w:sz w:val="22"/>
          <w:szCs w:val="22"/>
        </w:rPr>
        <w:t xml:space="preserve"> with no time limit for each trial.</w:t>
      </w:r>
      <w:r w:rsidR="00A61D01" w:rsidRPr="00EB7BB5">
        <w:rPr>
          <w:rFonts w:asciiTheme="majorHAnsi" w:hAnsiTheme="majorHAnsi" w:cs="Times New Roman"/>
          <w:sz w:val="22"/>
          <w:szCs w:val="22"/>
        </w:rPr>
        <w:t xml:space="preserve"> </w:t>
      </w:r>
      <w:r w:rsidR="00A61D01" w:rsidRPr="00EB7BB5">
        <w:rPr>
          <w:rFonts w:asciiTheme="majorHAnsi" w:hAnsiTheme="majorHAnsi" w:cstheme="majorBidi"/>
          <w:sz w:val="22"/>
          <w:szCs w:val="22"/>
        </w:rPr>
        <w:t>The sorted ratings will be used to determine the rank of the snacks.</w:t>
      </w:r>
    </w:p>
    <w:p w14:paraId="3C3A9A85"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2F46C52C"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u w:val="single"/>
        </w:rPr>
      </w:pPr>
      <w:r w:rsidRPr="00EB7BB5">
        <w:rPr>
          <w:rFonts w:asciiTheme="majorHAnsi" w:hAnsiTheme="majorHAnsi" w:cs="Times New Roman"/>
          <w:sz w:val="22"/>
          <w:szCs w:val="22"/>
          <w:u w:val="single"/>
        </w:rPr>
        <w:t>--Starting imaging scan, the subject will enter the scanner--</w:t>
      </w:r>
    </w:p>
    <w:p w14:paraId="4906EF31"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2A130C36" w14:textId="527B6A63"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2</w:t>
      </w:r>
      <w:r w:rsidR="00473988" w:rsidRPr="00EB7BB5">
        <w:rPr>
          <w:rFonts w:asciiTheme="majorHAnsi" w:hAnsiTheme="majorHAnsi" w:cs="Times New Roman"/>
          <w:sz w:val="22"/>
          <w:szCs w:val="22"/>
        </w:rPr>
        <w:t>. Response to snacks ~</w:t>
      </w:r>
      <w:r w:rsidR="0081239F" w:rsidRPr="00EB7BB5">
        <w:rPr>
          <w:rFonts w:asciiTheme="majorHAnsi" w:hAnsiTheme="majorHAnsi" w:cs="Times New Roman"/>
          <w:sz w:val="22"/>
          <w:szCs w:val="22"/>
        </w:rPr>
        <w:t>6</w:t>
      </w:r>
      <w:r w:rsidR="00473988" w:rsidRPr="00EB7BB5">
        <w:rPr>
          <w:rFonts w:asciiTheme="majorHAnsi" w:hAnsiTheme="majorHAnsi" w:cs="Times New Roman"/>
          <w:sz w:val="22"/>
          <w:szCs w:val="22"/>
        </w:rPr>
        <w:t xml:space="preserve"> minutes</w:t>
      </w:r>
    </w:p>
    <w:p w14:paraId="37C82C30" w14:textId="283DDA72" w:rsidR="00473988" w:rsidRPr="00EB7BB5" w:rsidRDefault="00473988" w:rsidP="00426AE2">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Forty snacks will be chosen from the BDM, according to their subjective rating</w:t>
      </w:r>
      <w:r w:rsidR="00426AE2">
        <w:rPr>
          <w:rFonts w:asciiTheme="majorHAnsi" w:hAnsiTheme="majorHAnsi" w:cs="Times New Roman"/>
          <w:sz w:val="22"/>
          <w:szCs w:val="22"/>
        </w:rPr>
        <w:t>s</w:t>
      </w:r>
      <w:r w:rsidRPr="00EB7BB5">
        <w:rPr>
          <w:rFonts w:asciiTheme="majorHAnsi" w:hAnsiTheme="majorHAnsi" w:cs="Times New Roman"/>
          <w:sz w:val="22"/>
          <w:szCs w:val="22"/>
        </w:rPr>
        <w:t xml:space="preserve"> (items 3-22, 39-58 from the sorted-by-preference ranking list of each subject). </w:t>
      </w:r>
      <w:r w:rsidR="0081239F" w:rsidRPr="00EB7BB5">
        <w:rPr>
          <w:rFonts w:asciiTheme="majorHAnsi" w:hAnsiTheme="majorHAnsi" w:cs="Times New Roman"/>
          <w:sz w:val="22"/>
          <w:szCs w:val="22"/>
        </w:rPr>
        <w:t>All</w:t>
      </w:r>
      <w:r w:rsidRPr="00EB7BB5">
        <w:rPr>
          <w:rFonts w:asciiTheme="majorHAnsi" w:hAnsiTheme="majorHAnsi" w:cs="Times New Roman"/>
          <w:sz w:val="22"/>
          <w:szCs w:val="22"/>
        </w:rPr>
        <w:t xml:space="preserve"> item</w:t>
      </w:r>
      <w:r w:rsidR="00426AE2">
        <w:rPr>
          <w:rFonts w:asciiTheme="majorHAnsi" w:hAnsiTheme="majorHAnsi" w:cs="Times New Roman"/>
          <w:sz w:val="22"/>
          <w:szCs w:val="22"/>
        </w:rPr>
        <w:t>s</w:t>
      </w:r>
      <w:r w:rsidRPr="00EB7BB5">
        <w:rPr>
          <w:rFonts w:asciiTheme="majorHAnsi" w:hAnsiTheme="majorHAnsi" w:cs="Times New Roman"/>
          <w:sz w:val="22"/>
          <w:szCs w:val="22"/>
        </w:rPr>
        <w:t xml:space="preserve"> will be presented </w:t>
      </w:r>
      <w:r w:rsidR="0081239F" w:rsidRPr="00EB7BB5">
        <w:rPr>
          <w:rFonts w:asciiTheme="majorHAnsi" w:hAnsiTheme="majorHAnsi" w:cs="Times New Roman"/>
          <w:sz w:val="22"/>
          <w:szCs w:val="22"/>
          <w:lang w:bidi="he-IL"/>
        </w:rPr>
        <w:t>once</w:t>
      </w:r>
      <w:r w:rsidRPr="00EB7BB5">
        <w:rPr>
          <w:rFonts w:asciiTheme="majorHAnsi" w:hAnsiTheme="majorHAnsi" w:cs="Times New Roman"/>
          <w:sz w:val="22"/>
          <w:szCs w:val="22"/>
        </w:rPr>
        <w:t xml:space="preserve"> in a random order, concluding </w:t>
      </w:r>
      <w:r w:rsidR="0081239F" w:rsidRPr="00EB7BB5">
        <w:rPr>
          <w:rFonts w:asciiTheme="majorHAnsi" w:hAnsiTheme="majorHAnsi" w:cs="Times New Roman"/>
          <w:sz w:val="22"/>
          <w:szCs w:val="22"/>
        </w:rPr>
        <w:t>40</w:t>
      </w:r>
      <w:r w:rsidRPr="00EB7BB5">
        <w:rPr>
          <w:rFonts w:asciiTheme="majorHAnsi" w:hAnsiTheme="majorHAnsi" w:cs="Times New Roman"/>
          <w:sz w:val="22"/>
          <w:szCs w:val="22"/>
        </w:rPr>
        <w:t xml:space="preserve"> trials overall. The purpose of this task is to record the neural activation while the </w:t>
      </w:r>
      <w:r w:rsidR="00426AE2">
        <w:rPr>
          <w:rFonts w:asciiTheme="majorHAnsi" w:hAnsiTheme="majorHAnsi" w:cs="Times New Roman"/>
          <w:sz w:val="22"/>
          <w:szCs w:val="22"/>
        </w:rPr>
        <w:t>participant</w:t>
      </w:r>
      <w:r w:rsidR="00426AE2"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passively views the snacks. To ensure that the </w:t>
      </w:r>
      <w:r w:rsidR="00426AE2">
        <w:rPr>
          <w:rFonts w:asciiTheme="majorHAnsi" w:hAnsiTheme="majorHAnsi" w:cs="Times New Roman"/>
          <w:sz w:val="22"/>
          <w:szCs w:val="22"/>
        </w:rPr>
        <w:t>participant</w:t>
      </w:r>
      <w:r w:rsidR="00426AE2"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is indeed awake and perceives the items,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will be instructed to look at the items and count how many were single or plural. Each item will be presented for 2s, followed by jittered ITI of ~7s.</w:t>
      </w:r>
    </w:p>
    <w:p w14:paraId="15540C99"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54741748" w14:textId="09A3D7C0"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3</w:t>
      </w:r>
      <w:r w:rsidR="00473988" w:rsidRPr="00EB7BB5">
        <w:rPr>
          <w:rFonts w:asciiTheme="majorHAnsi" w:hAnsiTheme="majorHAnsi" w:cs="Times New Roman"/>
          <w:sz w:val="22"/>
          <w:szCs w:val="22"/>
        </w:rPr>
        <w:t>. Training: ~</w:t>
      </w:r>
      <w:r w:rsidR="00473988" w:rsidRPr="00EB7BB5">
        <w:rPr>
          <w:rFonts w:asciiTheme="majorHAnsi" w:hAnsiTheme="majorHAnsi" w:cs="Times New Roman"/>
          <w:sz w:val="22"/>
          <w:szCs w:val="22"/>
          <w:lang w:bidi="he-IL"/>
        </w:rPr>
        <w:t>35</w:t>
      </w:r>
      <w:r w:rsidR="00473988" w:rsidRPr="00EB7BB5">
        <w:rPr>
          <w:rFonts w:asciiTheme="majorHAnsi" w:hAnsiTheme="majorHAnsi" w:cs="Times New Roman"/>
          <w:sz w:val="22"/>
          <w:szCs w:val="22"/>
        </w:rPr>
        <w:t xml:space="preserve"> minutes</w:t>
      </w:r>
    </w:p>
    <w:p w14:paraId="24301663" w14:textId="4D435FAF"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 xml:space="preserve">All items will be presented one by one. Some of the items will be coupled with a cue (‘go’ items).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will be instructed to press a button once they detect the cue. Of the forty items in the training, 12 will be ‘go’ items, thus the ratio of ‘go’ and ‘nogo’ items is 0.3. The training will have 640 trials, divided to 16 runs of 40 items each. Each item will be presented for 1s</w:t>
      </w:r>
      <w:r w:rsidR="0081239F" w:rsidRPr="00EB7BB5">
        <w:rPr>
          <w:rFonts w:asciiTheme="majorHAnsi" w:hAnsiTheme="majorHAnsi" w:cs="Times New Roman"/>
          <w:sz w:val="22"/>
          <w:szCs w:val="22"/>
        </w:rPr>
        <w:t>, followed by jittered ITI of ~2</w:t>
      </w:r>
      <w:r w:rsidRPr="00EB7BB5">
        <w:rPr>
          <w:rFonts w:asciiTheme="majorHAnsi" w:hAnsiTheme="majorHAnsi" w:cs="Times New Roman"/>
          <w:sz w:val="22"/>
          <w:szCs w:val="22"/>
        </w:rPr>
        <w:t xml:space="preserve">s. The timing for the cue appearance after the item presentation will be calculated by a step-wise procedure, in order to </w:t>
      </w:r>
      <w:r w:rsidR="0081239F" w:rsidRPr="00EB7BB5">
        <w:rPr>
          <w:rFonts w:asciiTheme="majorHAnsi" w:hAnsiTheme="majorHAnsi" w:cs="Times New Roman"/>
          <w:sz w:val="22"/>
          <w:szCs w:val="22"/>
        </w:rPr>
        <w:t>obtain</w:t>
      </w:r>
      <w:r w:rsidRPr="00EB7BB5">
        <w:rPr>
          <w:rFonts w:asciiTheme="majorHAnsi" w:hAnsiTheme="majorHAnsi" w:cs="Times New Roman"/>
          <w:sz w:val="22"/>
          <w:szCs w:val="22"/>
        </w:rPr>
        <w:t xml:space="preserve"> </w:t>
      </w:r>
      <w:r w:rsidR="0081239F" w:rsidRPr="00EB7BB5">
        <w:rPr>
          <w:rFonts w:asciiTheme="majorHAnsi" w:hAnsiTheme="majorHAnsi" w:cs="Times New Roman"/>
          <w:sz w:val="22"/>
          <w:szCs w:val="22"/>
        </w:rPr>
        <w:t xml:space="preserve">75% of successful button </w:t>
      </w:r>
      <w:r w:rsidRPr="00EB7BB5">
        <w:rPr>
          <w:rFonts w:asciiTheme="majorHAnsi" w:hAnsiTheme="majorHAnsi" w:cs="Times New Roman"/>
          <w:sz w:val="22"/>
          <w:szCs w:val="22"/>
        </w:rPr>
        <w:t xml:space="preserve">presses </w:t>
      </w:r>
      <w:r w:rsidR="0081239F" w:rsidRPr="00EB7BB5">
        <w:rPr>
          <w:rFonts w:asciiTheme="majorHAnsi" w:hAnsiTheme="majorHAnsi" w:cs="Times New Roman"/>
          <w:sz w:val="22"/>
          <w:szCs w:val="22"/>
        </w:rPr>
        <w:t xml:space="preserve">during the </w:t>
      </w:r>
      <w:r w:rsidRPr="00EB7BB5">
        <w:rPr>
          <w:rFonts w:asciiTheme="majorHAnsi" w:hAnsiTheme="majorHAnsi" w:cs="Times New Roman"/>
          <w:sz w:val="22"/>
          <w:szCs w:val="22"/>
        </w:rPr>
        <w:t xml:space="preserve">1.5s from </w:t>
      </w:r>
      <w:r w:rsidR="0081239F" w:rsidRPr="00EB7BB5">
        <w:rPr>
          <w:rFonts w:asciiTheme="majorHAnsi" w:hAnsiTheme="majorHAnsi" w:cs="Times New Roman"/>
          <w:sz w:val="22"/>
          <w:szCs w:val="22"/>
        </w:rPr>
        <w:t xml:space="preserve">item onset. </w:t>
      </w:r>
    </w:p>
    <w:p w14:paraId="0AFDC1C5" w14:textId="77777777" w:rsidR="0081239F" w:rsidRPr="00EB7BB5" w:rsidRDefault="0081239F" w:rsidP="00B83389">
      <w:pPr>
        <w:autoSpaceDE w:val="0"/>
        <w:autoSpaceDN w:val="0"/>
        <w:adjustRightInd w:val="0"/>
        <w:spacing w:line="240" w:lineRule="auto"/>
        <w:ind w:left="708"/>
        <w:jc w:val="both"/>
        <w:rPr>
          <w:rFonts w:asciiTheme="majorHAnsi" w:hAnsiTheme="majorHAnsi" w:cs="Times New Roman"/>
          <w:sz w:val="22"/>
          <w:szCs w:val="22"/>
        </w:rPr>
      </w:pPr>
    </w:p>
    <w:p w14:paraId="63D78BDC" w14:textId="0F4D9FD6"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4</w:t>
      </w:r>
      <w:r w:rsidR="00473988" w:rsidRPr="00EB7BB5">
        <w:rPr>
          <w:rFonts w:asciiTheme="majorHAnsi" w:hAnsiTheme="majorHAnsi" w:cs="Times New Roman"/>
          <w:sz w:val="22"/>
          <w:szCs w:val="22"/>
        </w:rPr>
        <w:t>. Repeated response to snacks ~</w:t>
      </w:r>
      <w:r w:rsidR="0081239F" w:rsidRPr="00EB7BB5">
        <w:rPr>
          <w:rFonts w:asciiTheme="majorHAnsi" w:hAnsiTheme="majorHAnsi" w:cs="Times New Roman"/>
          <w:sz w:val="22"/>
          <w:szCs w:val="22"/>
        </w:rPr>
        <w:t>6</w:t>
      </w:r>
      <w:r w:rsidR="00473988" w:rsidRPr="00EB7BB5">
        <w:rPr>
          <w:rFonts w:asciiTheme="majorHAnsi" w:hAnsiTheme="majorHAnsi" w:cs="Times New Roman"/>
          <w:sz w:val="22"/>
          <w:szCs w:val="22"/>
        </w:rPr>
        <w:t xml:space="preserve"> minutes</w:t>
      </w:r>
    </w:p>
    <w:p w14:paraId="5F1D6417"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r w:rsidRPr="00EB7BB5">
        <w:rPr>
          <w:rFonts w:asciiTheme="majorHAnsi" w:hAnsiTheme="majorHAnsi" w:cs="Times New Roman"/>
          <w:sz w:val="22"/>
          <w:szCs w:val="22"/>
        </w:rPr>
        <w:tab/>
        <w:t>As explained above in ‘b.’</w:t>
      </w:r>
    </w:p>
    <w:p w14:paraId="0595B926"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5BECA4C5" w14:textId="11EEA966"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5</w:t>
      </w:r>
      <w:r w:rsidR="00473988" w:rsidRPr="00EB7BB5">
        <w:rPr>
          <w:rFonts w:asciiTheme="majorHAnsi" w:hAnsiTheme="majorHAnsi" w:cs="Times New Roman"/>
          <w:sz w:val="22"/>
          <w:szCs w:val="22"/>
        </w:rPr>
        <w:t>. Anatomical scans: ~7 minutes</w:t>
      </w:r>
    </w:p>
    <w:p w14:paraId="2079FBBA" w14:textId="77777777" w:rsidR="00473988" w:rsidRPr="00EB7BB5" w:rsidRDefault="00473988" w:rsidP="0005508B">
      <w:pPr>
        <w:autoSpaceDE w:val="0"/>
        <w:autoSpaceDN w:val="0"/>
        <w:adjustRightInd w:val="0"/>
        <w:spacing w:line="240" w:lineRule="auto"/>
        <w:jc w:val="both"/>
        <w:outlineLvl w:val="0"/>
        <w:rPr>
          <w:rFonts w:asciiTheme="majorHAnsi" w:hAnsiTheme="majorHAnsi" w:cs="Times New Roman"/>
          <w:sz w:val="22"/>
          <w:szCs w:val="22"/>
          <w:rtl/>
          <w:lang w:bidi="he-IL"/>
        </w:rPr>
      </w:pPr>
      <w:r w:rsidRPr="00EB7BB5">
        <w:rPr>
          <w:rFonts w:asciiTheme="majorHAnsi" w:hAnsiTheme="majorHAnsi" w:cs="Times New Roman"/>
          <w:sz w:val="22"/>
          <w:szCs w:val="22"/>
        </w:rPr>
        <w:tab/>
        <w:t>MPRAGE, FLAIR</w:t>
      </w:r>
    </w:p>
    <w:p w14:paraId="02BAC01A"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51685B65" w14:textId="7C6512D9"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6</w:t>
      </w:r>
      <w:r w:rsidR="00473988" w:rsidRPr="00EB7BB5">
        <w:rPr>
          <w:rFonts w:asciiTheme="majorHAnsi" w:hAnsiTheme="majorHAnsi" w:cs="Times New Roman"/>
          <w:sz w:val="22"/>
          <w:szCs w:val="22"/>
        </w:rPr>
        <w:t>. Probe: ~15 minutes</w:t>
      </w:r>
    </w:p>
    <w:p w14:paraId="2B870324" w14:textId="66C46A6A" w:rsidR="00473988" w:rsidRPr="00EB7BB5" w:rsidRDefault="004A530D" w:rsidP="00C41A54">
      <w:pPr>
        <w:autoSpaceDE w:val="0"/>
        <w:autoSpaceDN w:val="0"/>
        <w:adjustRightInd w:val="0"/>
        <w:spacing w:line="240" w:lineRule="auto"/>
        <w:ind w:left="708"/>
        <w:jc w:val="both"/>
        <w:rPr>
          <w:rFonts w:asciiTheme="majorHAnsi" w:hAnsiTheme="majorHAnsi" w:cs="Times New Roman"/>
          <w:sz w:val="22"/>
          <w:szCs w:val="22"/>
          <w:lang w:bidi="he-IL"/>
        </w:rPr>
      </w:pPr>
      <w:r>
        <w:rPr>
          <w:rFonts w:asciiTheme="majorHAnsi" w:hAnsiTheme="majorHAnsi" w:cs="Times New Roman"/>
          <w:sz w:val="22"/>
          <w:szCs w:val="22"/>
        </w:rPr>
        <w:t>S</w:t>
      </w:r>
      <w:r w:rsidR="00473988" w:rsidRPr="00EB7BB5">
        <w:rPr>
          <w:rFonts w:asciiTheme="majorHAnsi" w:hAnsiTheme="majorHAnsi" w:cs="Times New Roman"/>
          <w:sz w:val="22"/>
          <w:szCs w:val="22"/>
        </w:rPr>
        <w:t>imilar-valued comparisons between the ‘go’ items and the items that appeared in the training phase without visual cue (‘no-go’ items) will be presented. 36 high value and 36 for low value</w:t>
      </w:r>
      <w:r w:rsidR="0081239F" w:rsidRPr="00EB7BB5">
        <w:rPr>
          <w:rFonts w:asciiTheme="majorHAnsi" w:hAnsiTheme="majorHAnsi" w:cs="Times New Roman"/>
          <w:sz w:val="22"/>
          <w:szCs w:val="22"/>
        </w:rPr>
        <w:t xml:space="preserve"> comparisons will be presented twice, </w:t>
      </w:r>
      <w:r w:rsidR="00A61D01" w:rsidRPr="00EB7BB5">
        <w:rPr>
          <w:rFonts w:asciiTheme="majorHAnsi" w:hAnsiTheme="majorHAnsi" w:cs="Times New Roman"/>
          <w:sz w:val="22"/>
          <w:szCs w:val="22"/>
        </w:rPr>
        <w:t>concluding to 144</w:t>
      </w:r>
      <w:r w:rsidR="00473988" w:rsidRPr="00EB7BB5">
        <w:rPr>
          <w:rFonts w:asciiTheme="majorHAnsi" w:hAnsiTheme="majorHAnsi" w:cs="Times New Roman"/>
          <w:sz w:val="22"/>
          <w:szCs w:val="22"/>
        </w:rPr>
        <w:t xml:space="preserve"> trials, separated to two runs. Each binary choice will be presented for 1.5s, followed by ITI fixation of jittered ~3</w:t>
      </w:r>
      <w:r w:rsidR="00A61D01" w:rsidRPr="00EB7BB5">
        <w:rPr>
          <w:rFonts w:asciiTheme="majorHAnsi" w:hAnsiTheme="majorHAnsi" w:cs="Times New Roman"/>
          <w:sz w:val="22"/>
          <w:szCs w:val="22"/>
        </w:rPr>
        <w:t>.5</w:t>
      </w:r>
      <w:r w:rsidR="00473988" w:rsidRPr="00EB7BB5">
        <w:rPr>
          <w:rFonts w:asciiTheme="majorHAnsi" w:hAnsiTheme="majorHAnsi" w:cs="Times New Roman"/>
          <w:sz w:val="22"/>
          <w:szCs w:val="22"/>
        </w:rPr>
        <w:t xml:space="preserve">s. The </w:t>
      </w:r>
      <w:r w:rsidR="00C41A54">
        <w:rPr>
          <w:rFonts w:asciiTheme="majorHAnsi" w:hAnsiTheme="majorHAnsi" w:cs="Times New Roman"/>
          <w:sz w:val="22"/>
          <w:szCs w:val="22"/>
        </w:rPr>
        <w:t>participant</w:t>
      </w:r>
      <w:r w:rsidR="00C41A54" w:rsidRPr="00EB7BB5">
        <w:rPr>
          <w:rFonts w:asciiTheme="majorHAnsi" w:hAnsiTheme="majorHAnsi" w:cs="Times New Roman"/>
          <w:sz w:val="22"/>
          <w:szCs w:val="22"/>
        </w:rPr>
        <w:t xml:space="preserve">’s </w:t>
      </w:r>
      <w:r w:rsidR="00473988" w:rsidRPr="00EB7BB5">
        <w:rPr>
          <w:rFonts w:asciiTheme="majorHAnsi" w:hAnsiTheme="majorHAnsi" w:cs="Times New Roman"/>
          <w:sz w:val="22"/>
          <w:szCs w:val="22"/>
        </w:rPr>
        <w:t>response will be indicated by a green square around the chosen item, for 1.5s minus RT. If the subject did not respond in time, the writing “You must respon</w:t>
      </w:r>
      <w:r w:rsidR="00C41A54">
        <w:rPr>
          <w:rFonts w:asciiTheme="majorHAnsi" w:hAnsiTheme="majorHAnsi" w:cs="Times New Roman"/>
          <w:sz w:val="22"/>
          <w:szCs w:val="22"/>
        </w:rPr>
        <w:t>d</w:t>
      </w:r>
      <w:r w:rsidR="00473988" w:rsidRPr="00EB7BB5">
        <w:rPr>
          <w:rFonts w:asciiTheme="majorHAnsi" w:hAnsiTheme="majorHAnsi" w:cs="Times New Roman"/>
          <w:sz w:val="22"/>
          <w:szCs w:val="22"/>
        </w:rPr>
        <w:t xml:space="preserve"> faster!” will appear for 0.5s, followed by ITI fixation of jittered ~2.5s. </w:t>
      </w:r>
    </w:p>
    <w:p w14:paraId="75905790"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3D7C2733"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u w:val="single"/>
        </w:rPr>
      </w:pPr>
      <w:r w:rsidRPr="00EB7BB5">
        <w:rPr>
          <w:rFonts w:asciiTheme="majorHAnsi" w:hAnsiTheme="majorHAnsi" w:cs="Times New Roman"/>
          <w:sz w:val="22"/>
          <w:szCs w:val="22"/>
          <w:u w:val="single"/>
        </w:rPr>
        <w:lastRenderedPageBreak/>
        <w:t>--Finishing imaging scan, the subject will exit the scanner--</w:t>
      </w:r>
    </w:p>
    <w:p w14:paraId="5EF89AFB"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025E65A8" w14:textId="72513127"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7</w:t>
      </w:r>
      <w:r w:rsidR="00473988" w:rsidRPr="00EB7BB5">
        <w:rPr>
          <w:rFonts w:asciiTheme="majorHAnsi" w:hAnsiTheme="majorHAnsi" w:cs="Times New Roman"/>
          <w:sz w:val="22"/>
          <w:szCs w:val="22"/>
        </w:rPr>
        <w:t>. Memory: ~5 minutes</w:t>
      </w:r>
    </w:p>
    <w:p w14:paraId="7A6E82AB" w14:textId="418AE0A2" w:rsidR="00473988" w:rsidRPr="00EB7BB5" w:rsidRDefault="00473988" w:rsidP="00C41A54">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 xml:space="preserve">Twenty-four snacks from the probe (12 ‘go’ + 12 ‘nogo’) and twenty-four ‘new’ snacks (which did not appear in the experiment until now) will be shown one by one. The participant will rate on a scale of 1-5 </w:t>
      </w:r>
      <w:r w:rsidR="00A61D01" w:rsidRPr="00EB7BB5">
        <w:rPr>
          <w:rFonts w:asciiTheme="majorHAnsi" w:hAnsiTheme="majorHAnsi" w:cs="Times New Roman"/>
          <w:sz w:val="22"/>
          <w:szCs w:val="22"/>
        </w:rPr>
        <w:t>if that</w:t>
      </w:r>
      <w:r w:rsidRPr="00EB7BB5">
        <w:rPr>
          <w:rFonts w:asciiTheme="majorHAnsi" w:hAnsiTheme="majorHAnsi" w:cs="Times New Roman"/>
          <w:sz w:val="22"/>
          <w:szCs w:val="22"/>
        </w:rPr>
        <w:t xml:space="preserve"> item appeared in the experiment, and if it was associated with a cue. This part will include 96 trials (24 ‘old’ + 24 ‘new’ snacks, 48 trials for each question). Each question will be presented for 3s. </w:t>
      </w:r>
      <w:r w:rsidR="00C41A54">
        <w:rPr>
          <w:rFonts w:asciiTheme="majorHAnsi" w:hAnsiTheme="majorHAnsi" w:cs="Times New Roman"/>
          <w:sz w:val="22"/>
          <w:szCs w:val="22"/>
        </w:rPr>
        <w:t>Participant</w:t>
      </w:r>
      <w:r w:rsidR="00C41A54" w:rsidRPr="00EB7BB5">
        <w:rPr>
          <w:rFonts w:asciiTheme="majorHAnsi" w:hAnsiTheme="majorHAnsi" w:cs="Times New Roman"/>
          <w:sz w:val="22"/>
          <w:szCs w:val="22"/>
        </w:rPr>
        <w:t>s</w:t>
      </w:r>
      <w:r w:rsidR="00C41A54">
        <w:rPr>
          <w:rFonts w:asciiTheme="majorHAnsi" w:hAnsiTheme="majorHAnsi" w:cs="Times New Roman"/>
          <w:sz w:val="22"/>
          <w:szCs w:val="22"/>
        </w:rPr>
        <w:t>’</w:t>
      </w:r>
      <w:r w:rsidR="00C41A54" w:rsidRPr="00EB7BB5">
        <w:rPr>
          <w:rFonts w:asciiTheme="majorHAnsi" w:hAnsiTheme="majorHAnsi" w:cs="Times New Roman"/>
          <w:sz w:val="22"/>
          <w:szCs w:val="22"/>
        </w:rPr>
        <w:t xml:space="preserve"> </w:t>
      </w:r>
      <w:r w:rsidRPr="00EB7BB5">
        <w:rPr>
          <w:rFonts w:asciiTheme="majorHAnsi" w:hAnsiTheme="majorHAnsi" w:cs="Times New Roman"/>
          <w:sz w:val="22"/>
          <w:szCs w:val="22"/>
        </w:rPr>
        <w:t>response</w:t>
      </w:r>
      <w:r w:rsidR="00C41A54">
        <w:rPr>
          <w:rFonts w:asciiTheme="majorHAnsi" w:hAnsiTheme="majorHAnsi" w:cs="Times New Roman"/>
          <w:sz w:val="22"/>
          <w:szCs w:val="22"/>
        </w:rPr>
        <w:t>s</w:t>
      </w:r>
      <w:r w:rsidRPr="00EB7BB5">
        <w:rPr>
          <w:rFonts w:asciiTheme="majorHAnsi" w:hAnsiTheme="majorHAnsi" w:cs="Times New Roman"/>
          <w:sz w:val="22"/>
          <w:szCs w:val="22"/>
        </w:rPr>
        <w:t xml:space="preserve"> will be indicated by a green square around the chosen answer, for 3</w:t>
      </w:r>
      <w:r w:rsidR="00C41A54">
        <w:rPr>
          <w:rFonts w:asciiTheme="majorHAnsi" w:hAnsiTheme="majorHAnsi" w:cs="Times New Roman"/>
          <w:sz w:val="22"/>
          <w:szCs w:val="22"/>
        </w:rPr>
        <w:t xml:space="preserve"> </w:t>
      </w:r>
      <w:r w:rsidRPr="00EB7BB5">
        <w:rPr>
          <w:rFonts w:asciiTheme="majorHAnsi" w:hAnsiTheme="majorHAnsi" w:cs="Times New Roman"/>
          <w:sz w:val="22"/>
          <w:szCs w:val="22"/>
        </w:rPr>
        <w:t>s</w:t>
      </w:r>
      <w:r w:rsidR="00C41A54">
        <w:rPr>
          <w:rFonts w:asciiTheme="majorHAnsi" w:hAnsiTheme="majorHAnsi" w:cs="Times New Roman"/>
          <w:sz w:val="22"/>
          <w:szCs w:val="22"/>
        </w:rPr>
        <w:t>econds</w:t>
      </w:r>
      <w:r w:rsidRPr="00EB7BB5">
        <w:rPr>
          <w:rFonts w:asciiTheme="majorHAnsi" w:hAnsiTheme="majorHAnsi" w:cs="Times New Roman"/>
          <w:sz w:val="22"/>
          <w:szCs w:val="22"/>
        </w:rPr>
        <w:t xml:space="preserve"> minus</w:t>
      </w:r>
      <w:r w:rsidR="00C41A54">
        <w:rPr>
          <w:rFonts w:asciiTheme="majorHAnsi" w:hAnsiTheme="majorHAnsi" w:cs="Times New Roman"/>
          <w:sz w:val="22"/>
          <w:szCs w:val="22"/>
        </w:rPr>
        <w:t xml:space="preserve"> reaction time</w:t>
      </w:r>
      <w:r w:rsidRPr="00EB7BB5">
        <w:rPr>
          <w:rFonts w:asciiTheme="majorHAnsi" w:hAnsiTheme="majorHAnsi" w:cs="Times New Roman"/>
          <w:sz w:val="22"/>
          <w:szCs w:val="22"/>
        </w:rPr>
        <w:t xml:space="preserve">. If the </w:t>
      </w:r>
      <w:r w:rsidR="00C41A54">
        <w:rPr>
          <w:rFonts w:asciiTheme="majorHAnsi" w:hAnsiTheme="majorHAnsi" w:cs="Times New Roman"/>
          <w:sz w:val="22"/>
          <w:szCs w:val="22"/>
        </w:rPr>
        <w:t>participant</w:t>
      </w:r>
      <w:r w:rsidR="00C41A54" w:rsidRPr="00EB7BB5">
        <w:rPr>
          <w:rFonts w:asciiTheme="majorHAnsi" w:hAnsiTheme="majorHAnsi" w:cs="Times New Roman"/>
          <w:sz w:val="22"/>
          <w:szCs w:val="22"/>
        </w:rPr>
        <w:t xml:space="preserve"> </w:t>
      </w:r>
      <w:r w:rsidRPr="00EB7BB5">
        <w:rPr>
          <w:rFonts w:asciiTheme="majorHAnsi" w:hAnsiTheme="majorHAnsi" w:cs="Times New Roman"/>
          <w:sz w:val="22"/>
          <w:szCs w:val="22"/>
        </w:rPr>
        <w:t>did not respond in time, the writing “You must respon</w:t>
      </w:r>
      <w:r w:rsidR="00C41A54">
        <w:rPr>
          <w:rFonts w:asciiTheme="majorHAnsi" w:hAnsiTheme="majorHAnsi" w:cs="Times New Roman"/>
          <w:sz w:val="22"/>
          <w:szCs w:val="22"/>
        </w:rPr>
        <w:t>d</w:t>
      </w:r>
      <w:r w:rsidRPr="00EB7BB5">
        <w:rPr>
          <w:rFonts w:asciiTheme="majorHAnsi" w:hAnsiTheme="majorHAnsi" w:cs="Times New Roman"/>
          <w:sz w:val="22"/>
          <w:szCs w:val="22"/>
        </w:rPr>
        <w:t xml:space="preserve"> faster!” will appear for 0.5s.</w:t>
      </w:r>
    </w:p>
    <w:p w14:paraId="7C97D381"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6799F6AB" w14:textId="77777777" w:rsidR="00473988" w:rsidRPr="00EB7BB5" w:rsidRDefault="00473988"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b/>
          <w:sz w:val="22"/>
          <w:szCs w:val="22"/>
        </w:rPr>
        <w:t>Sessions 2 to 5:</w:t>
      </w:r>
      <w:r w:rsidRPr="00EB7BB5">
        <w:rPr>
          <w:rFonts w:asciiTheme="majorHAnsi" w:hAnsiTheme="majorHAnsi" w:cs="Times New Roman"/>
          <w:sz w:val="22"/>
          <w:szCs w:val="22"/>
        </w:rPr>
        <w:t xml:space="preserve"> follow-up experiments</w:t>
      </w:r>
    </w:p>
    <w:p w14:paraId="1898F33D"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0F5D065F" w14:textId="3584B854" w:rsidR="00A61D01" w:rsidRPr="00EB7BB5" w:rsidRDefault="00A61D01" w:rsidP="00C41A54">
      <w:pPr>
        <w:spacing w:line="276" w:lineRule="auto"/>
        <w:jc w:val="both"/>
        <w:rPr>
          <w:rFonts w:asciiTheme="majorHAnsi" w:hAnsiTheme="majorHAnsi" w:cstheme="majorBidi"/>
          <w:sz w:val="22"/>
          <w:szCs w:val="22"/>
        </w:rPr>
      </w:pPr>
      <w:r w:rsidRPr="00EB7BB5">
        <w:rPr>
          <w:rFonts w:asciiTheme="majorHAnsi" w:hAnsiTheme="majorHAnsi" w:cstheme="majorBidi"/>
          <w:sz w:val="22"/>
          <w:szCs w:val="22"/>
        </w:rPr>
        <w:t>These sessions will include imaging scans of a</w:t>
      </w:r>
      <w:r w:rsidR="00C41A54" w:rsidRPr="00EB7BB5">
        <w:rPr>
          <w:rFonts w:asciiTheme="majorHAnsi" w:hAnsiTheme="majorHAnsi" w:cstheme="majorBidi"/>
          <w:sz w:val="22"/>
          <w:szCs w:val="22"/>
        </w:rPr>
        <w:t xml:space="preserve">. </w:t>
      </w:r>
      <w:r w:rsidR="00C41A54" w:rsidRPr="00EB7BB5">
        <w:rPr>
          <w:rFonts w:asciiTheme="majorHAnsi" w:hAnsiTheme="majorHAnsi" w:cstheme="majorBidi"/>
          <w:b/>
          <w:sz w:val="22"/>
          <w:szCs w:val="22"/>
        </w:rPr>
        <w:t>response to snacks (2</w:t>
      </w:r>
      <w:r w:rsidR="005322B4">
        <w:rPr>
          <w:rFonts w:asciiTheme="majorHAnsi" w:hAnsiTheme="majorHAnsi" w:cstheme="majorBidi"/>
          <w:b/>
          <w:sz w:val="22"/>
          <w:szCs w:val="22"/>
        </w:rPr>
        <w:t xml:space="preserve">) </w:t>
      </w:r>
      <w:r w:rsidR="005322B4" w:rsidRPr="005322B4">
        <w:rPr>
          <w:rFonts w:asciiTheme="majorHAnsi" w:hAnsiTheme="majorHAnsi" w:cstheme="majorBidi"/>
          <w:bCs/>
          <w:sz w:val="22"/>
          <w:szCs w:val="22"/>
        </w:rPr>
        <w:t>b</w:t>
      </w:r>
      <w:r w:rsidRPr="005322B4">
        <w:rPr>
          <w:rFonts w:asciiTheme="majorHAnsi" w:hAnsiTheme="majorHAnsi" w:cstheme="majorBidi"/>
          <w:bCs/>
          <w:sz w:val="22"/>
          <w:szCs w:val="22"/>
        </w:rPr>
        <w:t>.</w:t>
      </w:r>
      <w:r w:rsidRPr="00EB7BB5">
        <w:rPr>
          <w:rFonts w:asciiTheme="majorHAnsi" w:hAnsiTheme="majorHAnsi" w:cstheme="majorBidi"/>
          <w:sz w:val="22"/>
          <w:szCs w:val="22"/>
        </w:rPr>
        <w:t xml:space="preserve"> </w:t>
      </w:r>
      <w:r w:rsidRPr="00EB7BB5">
        <w:rPr>
          <w:rFonts w:asciiTheme="majorHAnsi" w:hAnsiTheme="majorHAnsi" w:cstheme="majorBidi"/>
          <w:b/>
          <w:sz w:val="22"/>
          <w:szCs w:val="22"/>
        </w:rPr>
        <w:t>probe (6)</w:t>
      </w:r>
      <w:r w:rsidRPr="00EB7BB5">
        <w:rPr>
          <w:rFonts w:asciiTheme="majorHAnsi" w:hAnsiTheme="majorHAnsi" w:cstheme="majorBidi"/>
          <w:sz w:val="22"/>
          <w:szCs w:val="22"/>
        </w:rPr>
        <w:t>,</w:t>
      </w:r>
      <w:r w:rsidRPr="00EB7BB5">
        <w:rPr>
          <w:rFonts w:asciiTheme="majorHAnsi" w:hAnsiTheme="majorHAnsi" w:cstheme="majorBidi"/>
          <w:b/>
          <w:sz w:val="22"/>
          <w:szCs w:val="22"/>
        </w:rPr>
        <w:t>)</w:t>
      </w:r>
      <w:r w:rsidRPr="00EB7BB5">
        <w:rPr>
          <w:rFonts w:asciiTheme="majorHAnsi" w:hAnsiTheme="majorHAnsi" w:cstheme="majorBidi"/>
          <w:sz w:val="22"/>
          <w:szCs w:val="22"/>
        </w:rPr>
        <w:t xml:space="preserve"> and c. </w:t>
      </w:r>
      <w:r w:rsidRPr="00EB7BB5">
        <w:rPr>
          <w:rFonts w:asciiTheme="majorHAnsi" w:hAnsiTheme="majorHAnsi" w:cstheme="majorBidi"/>
          <w:b/>
          <w:sz w:val="22"/>
          <w:szCs w:val="22"/>
        </w:rPr>
        <w:t>anatomical scans (5).</w:t>
      </w:r>
      <w:r w:rsidRPr="00EB7BB5">
        <w:rPr>
          <w:rFonts w:asciiTheme="majorHAnsi" w:hAnsiTheme="majorHAnsi" w:cstheme="majorBidi"/>
          <w:sz w:val="22"/>
          <w:szCs w:val="22"/>
        </w:rPr>
        <w:t xml:space="preserve"> Then, outside the scanner, the participant will perform d. memory (8) and e. BDM (1). The procedures are explained above.</w:t>
      </w:r>
    </w:p>
    <w:p w14:paraId="37EF4B39" w14:textId="3845952A"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p>
    <w:p w14:paraId="7225AD36" w14:textId="5733C0BB" w:rsidR="00473988" w:rsidRPr="00EB7BB5" w:rsidRDefault="0011377F" w:rsidP="0005508B">
      <w:pPr>
        <w:autoSpaceDE w:val="0"/>
        <w:autoSpaceDN w:val="0"/>
        <w:adjustRightInd w:val="0"/>
        <w:spacing w:line="240" w:lineRule="auto"/>
        <w:jc w:val="both"/>
        <w:outlineLvl w:val="0"/>
        <w:rPr>
          <w:rFonts w:asciiTheme="majorHAnsi" w:hAnsiTheme="majorHAnsi" w:cs="Times New Roman"/>
          <w:b/>
          <w:bCs/>
          <w:noProof/>
          <w:sz w:val="22"/>
          <w:szCs w:val="22"/>
          <w:lang w:eastAsia="en-US"/>
        </w:rPr>
      </w:pPr>
      <w:r w:rsidRPr="0011377F">
        <w:rPr>
          <w:noProof/>
          <w:lang w:eastAsia="en-US"/>
        </w:rPr>
        <w:drawing>
          <wp:anchor distT="0" distB="0" distL="114300" distR="114300" simplePos="0" relativeHeight="251658240" behindDoc="0" locked="0" layoutInCell="1" allowOverlap="1" wp14:anchorId="3687BF49" wp14:editId="5D0A43CA">
            <wp:simplePos x="0" y="0"/>
            <wp:positionH relativeFrom="column">
              <wp:posOffset>638175</wp:posOffset>
            </wp:positionH>
            <wp:positionV relativeFrom="paragraph">
              <wp:posOffset>470535</wp:posOffset>
            </wp:positionV>
            <wp:extent cx="3428365" cy="5448300"/>
            <wp:effectExtent l="0" t="0" r="635" b="1270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28365" cy="5448300"/>
                    </a:xfrm>
                    <a:prstGeom prst="rect">
                      <a:avLst/>
                    </a:prstGeom>
                  </pic:spPr>
                </pic:pic>
              </a:graphicData>
            </a:graphic>
            <wp14:sizeRelH relativeFrom="page">
              <wp14:pctWidth>0</wp14:pctWidth>
            </wp14:sizeRelH>
            <wp14:sizeRelV relativeFrom="page">
              <wp14:pctHeight>0</wp14:pctHeight>
            </wp14:sizeRelV>
          </wp:anchor>
        </w:drawing>
      </w:r>
      <w:r w:rsidR="00473988" w:rsidRPr="00EB7BB5">
        <w:rPr>
          <w:rFonts w:asciiTheme="majorHAnsi" w:hAnsiTheme="majorHAnsi" w:cs="Times New Roman"/>
          <w:b/>
          <w:bCs/>
          <w:color w:val="000000"/>
          <w:sz w:val="22"/>
          <w:szCs w:val="22"/>
        </w:rPr>
        <w:t>Figure 1. Sequence of Events</w:t>
      </w:r>
      <w:ins w:id="0" w:author="Microsoft Office User" w:date="2017-10-31T10:00:00Z">
        <w:r w:rsidR="00496997">
          <w:rPr>
            <w:rFonts w:asciiTheme="majorHAnsi" w:hAnsiTheme="majorHAnsi" w:cs="Times New Roman"/>
            <w:b/>
            <w:bCs/>
            <w:color w:val="000000"/>
            <w:sz w:val="22"/>
            <w:szCs w:val="22"/>
          </w:rPr>
          <w:t xml:space="preserve"> – please indicate clearly what’s inside and what’s outside the scanner</w:t>
        </w:r>
      </w:ins>
    </w:p>
    <w:p w14:paraId="2A72D2DA" w14:textId="7BE05514" w:rsidR="00473988" w:rsidRPr="00EB7BB5" w:rsidRDefault="0011377F" w:rsidP="0011377F">
      <w:pPr>
        <w:jc w:val="both"/>
        <w:rPr>
          <w:rFonts w:asciiTheme="majorHAnsi" w:hAnsiTheme="majorHAnsi" w:cs="Times New Roman"/>
          <w:sz w:val="22"/>
          <w:szCs w:val="22"/>
        </w:rPr>
      </w:pPr>
      <w:r w:rsidRPr="0011377F">
        <w:rPr>
          <w:noProof/>
          <w:lang w:eastAsia="en-US"/>
        </w:rPr>
        <w:lastRenderedPageBreak/>
        <w:t xml:space="preserve"> </w:t>
      </w:r>
    </w:p>
    <w:p w14:paraId="120FADC5" w14:textId="29F7B2C1"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Critical measures</w:t>
      </w:r>
    </w:p>
    <w:p w14:paraId="7E8A175C" w14:textId="0869C4BC" w:rsidR="00473988" w:rsidRPr="00EB7BB5" w:rsidRDefault="00473988" w:rsidP="00B83389">
      <w:pPr>
        <w:pStyle w:val="ListParagraph"/>
        <w:spacing w:line="276" w:lineRule="auto"/>
        <w:ind w:left="1056"/>
        <w:jc w:val="both"/>
        <w:rPr>
          <w:rFonts w:asciiTheme="majorHAnsi" w:hAnsiTheme="majorHAnsi" w:cs="Times New Roman"/>
          <w:sz w:val="22"/>
          <w:szCs w:val="22"/>
        </w:rPr>
      </w:pPr>
    </w:p>
    <w:p w14:paraId="12AF187D" w14:textId="7A57BE71" w:rsidR="00473988" w:rsidRPr="00EB7BB5" w:rsidRDefault="00473988" w:rsidP="00B83389">
      <w:pPr>
        <w:pStyle w:val="ListParagraph"/>
        <w:numPr>
          <w:ilvl w:val="0"/>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Dependent variables: </w:t>
      </w:r>
    </w:p>
    <w:p w14:paraId="624B34D2" w14:textId="0EDE262C" w:rsidR="00473988" w:rsidRPr="00EB7BB5" w:rsidRDefault="00743C09" w:rsidP="005322B4">
      <w:pPr>
        <w:pStyle w:val="ListParagraph"/>
        <w:numPr>
          <w:ilvl w:val="1"/>
          <w:numId w:val="1"/>
        </w:numPr>
        <w:spacing w:line="276" w:lineRule="auto"/>
        <w:jc w:val="both"/>
        <w:rPr>
          <w:rFonts w:asciiTheme="majorHAnsi" w:hAnsiTheme="majorHAnsi" w:cs="Times New Roman"/>
          <w:sz w:val="22"/>
          <w:szCs w:val="22"/>
        </w:rPr>
      </w:pPr>
      <w:r>
        <w:rPr>
          <w:rFonts w:asciiTheme="majorHAnsi" w:hAnsiTheme="majorHAnsi" w:cs="Times New Roman"/>
          <w:sz w:val="22"/>
          <w:szCs w:val="22"/>
        </w:rPr>
        <w:t xml:space="preserve">Proportion choices of </w:t>
      </w:r>
      <w:r w:rsidR="00473988" w:rsidRPr="00EB7BB5">
        <w:rPr>
          <w:rFonts w:asciiTheme="majorHAnsi" w:hAnsiTheme="majorHAnsi" w:cs="Times New Roman"/>
          <w:sz w:val="22"/>
          <w:szCs w:val="22"/>
        </w:rPr>
        <w:t>‘go’ or</w:t>
      </w:r>
      <w:r w:rsidR="00A61D01" w:rsidRPr="00EB7BB5">
        <w:rPr>
          <w:rFonts w:asciiTheme="majorHAnsi" w:hAnsiTheme="majorHAnsi" w:cs="Times New Roman"/>
          <w:sz w:val="22"/>
          <w:szCs w:val="22"/>
        </w:rPr>
        <w:t xml:space="preserve"> ‘</w:t>
      </w:r>
      <w:r w:rsidR="00473988" w:rsidRPr="00EB7BB5">
        <w:rPr>
          <w:rFonts w:asciiTheme="majorHAnsi" w:hAnsiTheme="majorHAnsi" w:cs="Times New Roman"/>
          <w:sz w:val="22"/>
          <w:szCs w:val="22"/>
        </w:rPr>
        <w:t>nogo’ item in the probe.</w:t>
      </w:r>
    </w:p>
    <w:p w14:paraId="09D0D258" w14:textId="3F4AD333"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Remembering if an item appeared in the experiment: accuracy and RT</w:t>
      </w:r>
    </w:p>
    <w:p w14:paraId="2B222CC6" w14:textId="77777777"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Remembering if an item was associated with a cue: accuracy and RT</w:t>
      </w:r>
    </w:p>
    <w:p w14:paraId="10119BC5" w14:textId="77777777"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Imaging: BOLD response</w:t>
      </w:r>
    </w:p>
    <w:p w14:paraId="0E919BD4" w14:textId="77777777" w:rsidR="00473988" w:rsidRPr="00EB7BB5" w:rsidRDefault="00473988" w:rsidP="00B83389">
      <w:pPr>
        <w:pStyle w:val="ListParagraph"/>
        <w:spacing w:line="276" w:lineRule="auto"/>
        <w:ind w:left="1440"/>
        <w:jc w:val="both"/>
        <w:rPr>
          <w:rFonts w:asciiTheme="majorHAnsi" w:hAnsiTheme="majorHAnsi" w:cs="Times New Roman"/>
          <w:sz w:val="22"/>
          <w:szCs w:val="22"/>
        </w:rPr>
      </w:pPr>
    </w:p>
    <w:p w14:paraId="0313BD88" w14:textId="77777777" w:rsidR="00473988" w:rsidRPr="00EB7BB5" w:rsidRDefault="00473988" w:rsidP="00B83389">
      <w:pPr>
        <w:pStyle w:val="ListParagraph"/>
        <w:numPr>
          <w:ilvl w:val="0"/>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Independent variables: </w:t>
      </w:r>
    </w:p>
    <w:p w14:paraId="275AAFA6" w14:textId="786FCDAF"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Experimental group (2 levels: </w:t>
      </w:r>
      <w:r w:rsidR="009F6360" w:rsidRPr="00EB7BB5">
        <w:rPr>
          <w:rFonts w:asciiTheme="majorHAnsi" w:hAnsiTheme="majorHAnsi" w:cs="Times New Roman"/>
          <w:sz w:val="22"/>
          <w:szCs w:val="22"/>
        </w:rPr>
        <w:t>CAT</w:t>
      </w:r>
      <w:r w:rsidRPr="00EB7BB5">
        <w:rPr>
          <w:rFonts w:asciiTheme="majorHAnsi" w:hAnsiTheme="majorHAnsi" w:cs="Times New Roman"/>
          <w:sz w:val="22"/>
          <w:szCs w:val="22"/>
        </w:rPr>
        <w:t xml:space="preserve">, </w:t>
      </w:r>
      <w:r w:rsidR="009F6360" w:rsidRPr="00EB7BB5">
        <w:rPr>
          <w:rFonts w:asciiTheme="majorHAnsi" w:hAnsiTheme="majorHAnsi" w:cs="Times New Roman"/>
          <w:sz w:val="22"/>
          <w:szCs w:val="22"/>
        </w:rPr>
        <w:t>Classic</w:t>
      </w:r>
      <w:r w:rsidRPr="00EB7BB5">
        <w:rPr>
          <w:rFonts w:asciiTheme="majorHAnsi" w:hAnsiTheme="majorHAnsi" w:cs="Times New Roman"/>
          <w:sz w:val="22"/>
          <w:szCs w:val="22"/>
        </w:rPr>
        <w:t xml:space="preserve">; between subject) </w:t>
      </w:r>
    </w:p>
    <w:p w14:paraId="5D113159" w14:textId="77777777"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Session number (5 levels: 1-5 session; within subject)</w:t>
      </w:r>
    </w:p>
    <w:p w14:paraId="779EFD18" w14:textId="77777777"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Item’s bid (the index of each item after sorting the BDM bids; within subject)</w:t>
      </w:r>
    </w:p>
    <w:p w14:paraId="59851049" w14:textId="77777777"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Item’s type (2 levels: ‘go’, ‘nogo’; within subject)</w:t>
      </w:r>
    </w:p>
    <w:p w14:paraId="60CE9676" w14:textId="6B95D35F"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Item’s value group (2 levels: ‘high, ‘low’; within subject)</w:t>
      </w:r>
    </w:p>
    <w:p w14:paraId="7420669A" w14:textId="77777777" w:rsidR="00473988" w:rsidRPr="00EB7BB5" w:rsidRDefault="00473988" w:rsidP="00B83389">
      <w:pPr>
        <w:pStyle w:val="ListParagraph"/>
        <w:spacing w:line="276" w:lineRule="auto"/>
        <w:jc w:val="both"/>
        <w:rPr>
          <w:rFonts w:asciiTheme="majorHAnsi" w:hAnsiTheme="majorHAnsi" w:cs="Times New Roman"/>
          <w:sz w:val="22"/>
          <w:szCs w:val="22"/>
        </w:rPr>
      </w:pPr>
    </w:p>
    <w:p w14:paraId="1A0D1D21" w14:textId="77777777" w:rsidR="00473988" w:rsidRPr="00EB7BB5" w:rsidRDefault="00473988" w:rsidP="00B83389">
      <w:pPr>
        <w:pStyle w:val="ListParagraph"/>
        <w:spacing w:line="276" w:lineRule="auto"/>
        <w:jc w:val="both"/>
        <w:rPr>
          <w:rFonts w:asciiTheme="majorHAnsi" w:hAnsiTheme="majorHAnsi" w:cs="Times New Roman"/>
          <w:sz w:val="22"/>
          <w:szCs w:val="22"/>
        </w:rPr>
      </w:pPr>
    </w:p>
    <w:p w14:paraId="04234625"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Planned sample</w:t>
      </w:r>
    </w:p>
    <w:p w14:paraId="5846B409" w14:textId="77777777" w:rsidR="00473988" w:rsidRPr="00EB7BB5" w:rsidRDefault="00473988" w:rsidP="00B83389">
      <w:pPr>
        <w:spacing w:line="240" w:lineRule="auto"/>
        <w:jc w:val="both"/>
        <w:rPr>
          <w:rFonts w:asciiTheme="majorHAnsi" w:hAnsiTheme="majorHAnsi" w:cs="Times New Roman"/>
          <w:b/>
          <w:bCs/>
          <w:sz w:val="22"/>
          <w:szCs w:val="22"/>
        </w:rPr>
      </w:pPr>
    </w:p>
    <w:p w14:paraId="2B7598C2" w14:textId="6AD755CA" w:rsidR="00473988" w:rsidRPr="00EB7BB5" w:rsidRDefault="00473988" w:rsidP="00B83389">
      <w:pPr>
        <w:pStyle w:val="ListParagraph"/>
        <w:numPr>
          <w:ilvl w:val="0"/>
          <w:numId w:val="2"/>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lang w:bidi="he-IL"/>
        </w:rPr>
        <w:t>100</w:t>
      </w:r>
      <w:r w:rsidRPr="00EB7BB5">
        <w:rPr>
          <w:rFonts w:asciiTheme="majorHAnsi" w:eastAsia="Times New Roman" w:hAnsiTheme="majorHAnsi" w:cs="Times New Roman"/>
          <w:iCs/>
          <w:color w:val="000000"/>
          <w:sz w:val="22"/>
          <w:szCs w:val="22"/>
        </w:rPr>
        <w:t xml:space="preserve"> valid </w:t>
      </w:r>
      <w:r w:rsidR="00426AE2">
        <w:rPr>
          <w:rFonts w:asciiTheme="majorHAnsi" w:eastAsia="Times New Roman" w:hAnsiTheme="majorHAnsi" w:cs="Times New Roman"/>
          <w:iCs/>
          <w:color w:val="000000"/>
          <w:sz w:val="22"/>
          <w:szCs w:val="22"/>
        </w:rPr>
        <w:t xml:space="preserve">participants </w:t>
      </w:r>
      <w:r w:rsidRPr="00EB7BB5">
        <w:rPr>
          <w:rFonts w:asciiTheme="majorHAnsi" w:eastAsia="Times New Roman" w:hAnsiTheme="majorHAnsi" w:cs="Times New Roman"/>
          <w:iCs/>
          <w:color w:val="000000"/>
          <w:sz w:val="22"/>
          <w:szCs w:val="22"/>
        </w:rPr>
        <w:t>(</w:t>
      </w:r>
      <w:r w:rsidRPr="00EB7BB5">
        <w:rPr>
          <w:rFonts w:asciiTheme="majorHAnsi" w:eastAsia="Times New Roman" w:hAnsiTheme="majorHAnsi" w:cs="Times New Roman"/>
          <w:iCs/>
          <w:color w:val="000000"/>
          <w:sz w:val="22"/>
          <w:szCs w:val="22"/>
          <w:lang w:bidi="he-IL"/>
        </w:rPr>
        <w:t>100</w:t>
      </w:r>
      <w:r w:rsidRPr="00EB7BB5">
        <w:rPr>
          <w:rFonts w:asciiTheme="majorHAnsi" w:eastAsia="Times New Roman" w:hAnsiTheme="majorHAnsi" w:cs="Times New Roman"/>
          <w:iCs/>
          <w:color w:val="000000"/>
          <w:sz w:val="22"/>
          <w:szCs w:val="22"/>
        </w:rPr>
        <w:t xml:space="preserve"> in each group), which meet our exclusion criteria (see below).</w:t>
      </w:r>
    </w:p>
    <w:p w14:paraId="59721BFF" w14:textId="3BC8C61C" w:rsidR="00473988" w:rsidRPr="00EB7BB5" w:rsidRDefault="00473988" w:rsidP="00B83389">
      <w:pPr>
        <w:pStyle w:val="ListParagraph"/>
        <w:numPr>
          <w:ilvl w:val="0"/>
          <w:numId w:val="2"/>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 xml:space="preserve">The data will be collected at Tel Aviv University in the imaging center, by Shiran Oren. </w:t>
      </w:r>
      <w:r w:rsidR="00426AE2">
        <w:rPr>
          <w:rFonts w:asciiTheme="majorHAnsi" w:eastAsia="Times New Roman" w:hAnsiTheme="majorHAnsi" w:cs="Times New Roman"/>
          <w:iCs/>
          <w:color w:val="000000"/>
          <w:sz w:val="22"/>
          <w:szCs w:val="22"/>
        </w:rPr>
        <w:t xml:space="preserve">Participants </w:t>
      </w:r>
      <w:r w:rsidRPr="00EB7BB5">
        <w:rPr>
          <w:rFonts w:asciiTheme="majorHAnsi" w:eastAsia="Times New Roman" w:hAnsiTheme="majorHAnsi" w:cs="Times New Roman"/>
          <w:iCs/>
          <w:color w:val="000000"/>
          <w:sz w:val="22"/>
          <w:szCs w:val="22"/>
        </w:rPr>
        <w:t xml:space="preserve">will participate in the experiment for payment. </w:t>
      </w:r>
    </w:p>
    <w:p w14:paraId="34452283" w14:textId="2A26ECC7" w:rsidR="00743C09" w:rsidRDefault="00473988" w:rsidP="00496997">
      <w:pPr>
        <w:pStyle w:val="ListParagraph"/>
        <w:spacing w:line="240" w:lineRule="auto"/>
        <w:jc w:val="both"/>
        <w:rPr>
          <w:rFonts w:asciiTheme="majorHAnsi" w:eastAsia="Times New Roman" w:hAnsiTheme="majorHAnsi" w:cs="Times New Roman"/>
          <w:iCs/>
          <w:color w:val="000000"/>
          <w:sz w:val="22"/>
          <w:szCs w:val="22"/>
        </w:rPr>
      </w:pPr>
      <w:r w:rsidRPr="00743C09">
        <w:rPr>
          <w:rFonts w:asciiTheme="majorHAnsi" w:eastAsia="Times New Roman" w:hAnsiTheme="majorHAnsi" w:cs="Times New Roman"/>
          <w:iCs/>
          <w:color w:val="000000"/>
          <w:sz w:val="22"/>
          <w:szCs w:val="22"/>
        </w:rPr>
        <w:t xml:space="preserve">We will stop collecting data once reaching </w:t>
      </w:r>
      <w:del w:id="1" w:author="Microsoft Office User" w:date="2017-10-31T10:01:00Z">
        <w:r w:rsidRPr="00743C09" w:rsidDel="00496997">
          <w:rPr>
            <w:rFonts w:asciiTheme="majorHAnsi" w:eastAsia="Times New Roman" w:hAnsiTheme="majorHAnsi" w:cs="Times New Roman"/>
            <w:iCs/>
            <w:color w:val="000000"/>
            <w:sz w:val="22"/>
            <w:szCs w:val="22"/>
          </w:rPr>
          <w:delText>1</w:delText>
        </w:r>
        <w:r w:rsidR="00A61D01" w:rsidRPr="00743C09" w:rsidDel="00496997">
          <w:rPr>
            <w:rFonts w:asciiTheme="majorHAnsi" w:eastAsia="Times New Roman" w:hAnsiTheme="majorHAnsi" w:cs="Times New Roman"/>
            <w:iCs/>
            <w:color w:val="000000"/>
            <w:sz w:val="22"/>
            <w:szCs w:val="22"/>
          </w:rPr>
          <w:delText>1</w:delText>
        </w:r>
        <w:r w:rsidRPr="00743C09" w:rsidDel="00496997">
          <w:rPr>
            <w:rFonts w:asciiTheme="majorHAnsi" w:eastAsia="Times New Roman" w:hAnsiTheme="majorHAnsi" w:cs="Times New Roman"/>
            <w:iCs/>
            <w:color w:val="000000"/>
            <w:sz w:val="22"/>
            <w:szCs w:val="22"/>
          </w:rPr>
          <w:delText xml:space="preserve">0 </w:delText>
        </w:r>
      </w:del>
      <w:ins w:id="2" w:author="Microsoft Office User" w:date="2017-10-31T10:01:00Z">
        <w:r w:rsidR="00496997">
          <w:rPr>
            <w:rFonts w:asciiTheme="majorHAnsi" w:eastAsia="Times New Roman" w:hAnsiTheme="majorHAnsi" w:cs="Times New Roman"/>
            <w:iCs/>
            <w:color w:val="000000"/>
            <w:sz w:val="22"/>
            <w:szCs w:val="22"/>
          </w:rPr>
          <w:t>120</w:t>
        </w:r>
        <w:r w:rsidR="00496997" w:rsidRPr="00743C09">
          <w:rPr>
            <w:rFonts w:asciiTheme="majorHAnsi" w:eastAsia="Times New Roman" w:hAnsiTheme="majorHAnsi" w:cs="Times New Roman"/>
            <w:iCs/>
            <w:color w:val="000000"/>
            <w:sz w:val="22"/>
            <w:szCs w:val="22"/>
          </w:rPr>
          <w:t xml:space="preserve"> </w:t>
        </w:r>
      </w:ins>
      <w:r w:rsidRPr="00743C09">
        <w:rPr>
          <w:rFonts w:asciiTheme="majorHAnsi" w:eastAsia="Times New Roman" w:hAnsiTheme="majorHAnsi" w:cs="Times New Roman"/>
          <w:iCs/>
          <w:color w:val="000000"/>
          <w:sz w:val="22"/>
          <w:szCs w:val="22"/>
        </w:rPr>
        <w:t xml:space="preserve">valid </w:t>
      </w:r>
      <w:r w:rsidR="00743C09" w:rsidRPr="00743C09">
        <w:rPr>
          <w:rFonts w:asciiTheme="majorHAnsi" w:eastAsia="Times New Roman" w:hAnsiTheme="majorHAnsi" w:cs="Times New Roman"/>
          <w:iCs/>
          <w:color w:val="000000"/>
          <w:sz w:val="22"/>
          <w:szCs w:val="22"/>
        </w:rPr>
        <w:t>participants</w:t>
      </w:r>
      <w:r w:rsidRPr="00743C09">
        <w:rPr>
          <w:rFonts w:asciiTheme="majorHAnsi" w:eastAsia="Times New Roman" w:hAnsiTheme="majorHAnsi" w:cs="Times New Roman"/>
          <w:iCs/>
          <w:color w:val="000000"/>
          <w:sz w:val="22"/>
          <w:szCs w:val="22"/>
        </w:rPr>
        <w:t xml:space="preserve">. </w:t>
      </w:r>
      <w:r w:rsidR="00743C09" w:rsidRPr="00743C09">
        <w:rPr>
          <w:rFonts w:asciiTheme="majorHAnsi" w:eastAsia="Times New Roman" w:hAnsiTheme="majorHAnsi" w:cs="Times New Roman"/>
          <w:iCs/>
          <w:color w:val="000000"/>
          <w:sz w:val="22"/>
          <w:szCs w:val="22"/>
        </w:rPr>
        <w:t>We will analyze data for presentations in conferences.</w:t>
      </w:r>
    </w:p>
    <w:p w14:paraId="3229F39C" w14:textId="2A1FBC7A" w:rsidR="00473988" w:rsidRPr="00EB7BB5" w:rsidRDefault="00743C09" w:rsidP="00B83389">
      <w:pPr>
        <w:pStyle w:val="ListParagraph"/>
        <w:spacing w:line="240" w:lineRule="auto"/>
        <w:jc w:val="both"/>
        <w:rPr>
          <w:rFonts w:asciiTheme="majorHAnsi" w:eastAsia="Times New Roman" w:hAnsiTheme="majorHAnsi" w:cs="Times New Roman"/>
          <w:sz w:val="22"/>
          <w:szCs w:val="22"/>
        </w:rPr>
      </w:pPr>
      <w:r w:rsidRPr="00EB7BB5" w:rsidDel="00743C09">
        <w:rPr>
          <w:rFonts w:asciiTheme="majorHAnsi" w:eastAsia="Times New Roman" w:hAnsiTheme="majorHAnsi" w:cs="Times New Roman"/>
          <w:iCs/>
          <w:color w:val="000000"/>
          <w:sz w:val="22"/>
          <w:szCs w:val="22"/>
        </w:rPr>
        <w:t xml:space="preserve"> </w:t>
      </w:r>
    </w:p>
    <w:p w14:paraId="0E7372AE" w14:textId="77777777" w:rsidR="00473988" w:rsidRPr="00EB7BB5" w:rsidRDefault="00473988" w:rsidP="005322B4">
      <w:pPr>
        <w:pStyle w:val="ListParagraph"/>
        <w:numPr>
          <w:ilvl w:val="0"/>
          <w:numId w:val="2"/>
        </w:numPr>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Exclusion criteria</w:t>
      </w:r>
    </w:p>
    <w:p w14:paraId="7E0329DD" w14:textId="77777777" w:rsidR="00473988" w:rsidRPr="00EB7BB5" w:rsidRDefault="00473988" w:rsidP="00B83389">
      <w:pPr>
        <w:pStyle w:val="ListParagraph"/>
        <w:autoSpaceDE w:val="0"/>
        <w:autoSpaceDN w:val="0"/>
        <w:adjustRightInd w:val="0"/>
        <w:spacing w:line="240" w:lineRule="auto"/>
        <w:jc w:val="both"/>
        <w:rPr>
          <w:rFonts w:asciiTheme="majorHAnsi" w:hAnsiTheme="majorHAnsi" w:cs="Times New Roman"/>
          <w:b/>
          <w:bCs/>
          <w:i/>
          <w:iCs/>
          <w:color w:val="000000"/>
          <w:sz w:val="22"/>
          <w:szCs w:val="22"/>
        </w:rPr>
      </w:pPr>
    </w:p>
    <w:p w14:paraId="5A6A0D60" w14:textId="4F4CD13D" w:rsidR="00473988" w:rsidRPr="00EB7BB5" w:rsidRDefault="00473988" w:rsidP="00743C09">
      <w:pPr>
        <w:pStyle w:val="ListParagraph"/>
        <w:numPr>
          <w:ilvl w:val="0"/>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 xml:space="preserve">We will exclude </w:t>
      </w:r>
      <w:r w:rsidR="00426AE2">
        <w:rPr>
          <w:rFonts w:asciiTheme="majorHAnsi" w:eastAsia="Times New Roman" w:hAnsiTheme="majorHAnsi" w:cs="Times New Roman"/>
          <w:iCs/>
          <w:color w:val="000000"/>
          <w:sz w:val="22"/>
          <w:szCs w:val="22"/>
        </w:rPr>
        <w:t xml:space="preserve">participants </w:t>
      </w:r>
      <w:r w:rsidRPr="00EB7BB5">
        <w:rPr>
          <w:rFonts w:asciiTheme="majorHAnsi" w:eastAsia="Times New Roman" w:hAnsiTheme="majorHAnsi" w:cs="Times New Roman"/>
          <w:iCs/>
          <w:color w:val="000000"/>
          <w:sz w:val="22"/>
          <w:szCs w:val="22"/>
        </w:rPr>
        <w:t>from the analysis if they meet one of the following criteria: BDM: gave less th</w:t>
      </w:r>
      <w:r w:rsidR="00743C09">
        <w:rPr>
          <w:rFonts w:asciiTheme="majorHAnsi" w:eastAsia="Times New Roman" w:hAnsiTheme="majorHAnsi" w:cs="Times New Roman"/>
          <w:iCs/>
          <w:color w:val="000000"/>
          <w:sz w:val="22"/>
          <w:szCs w:val="22"/>
        </w:rPr>
        <w:t>an</w:t>
      </w:r>
      <w:r w:rsidRPr="00EB7BB5">
        <w:rPr>
          <w:rFonts w:asciiTheme="majorHAnsi" w:eastAsia="Times New Roman" w:hAnsiTheme="majorHAnsi" w:cs="Times New Roman"/>
          <w:iCs/>
          <w:color w:val="000000"/>
          <w:sz w:val="22"/>
          <w:szCs w:val="22"/>
        </w:rPr>
        <w:t xml:space="preserve"> 1 NIS to more than 40 snacks. This refers only to the first </w:t>
      </w:r>
      <w:r w:rsidR="00743C09" w:rsidRPr="00EB7BB5">
        <w:rPr>
          <w:rFonts w:asciiTheme="majorHAnsi" w:eastAsia="Times New Roman" w:hAnsiTheme="majorHAnsi" w:cs="Times New Roman"/>
          <w:iCs/>
          <w:color w:val="000000"/>
          <w:sz w:val="22"/>
          <w:szCs w:val="22"/>
        </w:rPr>
        <w:t>B</w:t>
      </w:r>
      <w:r w:rsidR="00743C09">
        <w:rPr>
          <w:rFonts w:asciiTheme="majorHAnsi" w:eastAsia="Times New Roman" w:hAnsiTheme="majorHAnsi" w:cs="Times New Roman"/>
          <w:iCs/>
          <w:color w:val="000000"/>
          <w:sz w:val="22"/>
          <w:szCs w:val="22"/>
        </w:rPr>
        <w:t>D</w:t>
      </w:r>
      <w:r w:rsidR="00743C09" w:rsidRPr="00EB7BB5">
        <w:rPr>
          <w:rFonts w:asciiTheme="majorHAnsi" w:eastAsia="Times New Roman" w:hAnsiTheme="majorHAnsi" w:cs="Times New Roman"/>
          <w:iCs/>
          <w:color w:val="000000"/>
          <w:sz w:val="22"/>
          <w:szCs w:val="22"/>
        </w:rPr>
        <w:t xml:space="preserve">M </w:t>
      </w:r>
      <w:r w:rsidRPr="00EB7BB5">
        <w:rPr>
          <w:rFonts w:asciiTheme="majorHAnsi" w:eastAsia="Times New Roman" w:hAnsiTheme="majorHAnsi" w:cs="Times New Roman"/>
          <w:iCs/>
          <w:color w:val="000000"/>
          <w:sz w:val="22"/>
          <w:szCs w:val="22"/>
        </w:rPr>
        <w:t xml:space="preserve">in the first session. </w:t>
      </w:r>
    </w:p>
    <w:p w14:paraId="4A23BB93" w14:textId="32A491F1" w:rsidR="00263749" w:rsidRDefault="00496997" w:rsidP="00263749">
      <w:pPr>
        <w:pStyle w:val="ListParagraph"/>
        <w:numPr>
          <w:ilvl w:val="0"/>
          <w:numId w:val="3"/>
        </w:numPr>
        <w:spacing w:line="240" w:lineRule="auto"/>
        <w:rPr>
          <w:rFonts w:ascii="Times New Roman" w:eastAsia="Times New Roman" w:hAnsi="Times New Roman" w:cs="Times New Roman"/>
          <w:lang w:eastAsia="en-US"/>
        </w:rPr>
      </w:pPr>
      <w:ins w:id="3" w:author="Microsoft Office User" w:date="2017-10-31T10:01:00Z">
        <w:r>
          <w:rPr>
            <w:rFonts w:ascii="Times New Roman" w:eastAsia="Times New Roman" w:hAnsi="Times New Roman" w:cs="Times New Roman"/>
            <w:lang w:eastAsia="en-US"/>
          </w:rPr>
          <w:t xml:space="preserve">Different font, please fix: </w:t>
        </w:r>
      </w:ins>
      <w:r w:rsidR="00263749" w:rsidRPr="00263749">
        <w:rPr>
          <w:rFonts w:ascii="Times New Roman" w:eastAsia="Times New Roman" w:hAnsi="Times New Roman" w:cs="Times New Roman"/>
          <w:lang w:eastAsia="en-US"/>
        </w:rPr>
        <w:t xml:space="preserve">Participant will be excluded based on the following behavior patterns during training (indicating task disengagement): </w:t>
      </w:r>
    </w:p>
    <w:p w14:paraId="28E04BCA" w14:textId="77777777" w:rsidR="00263749" w:rsidRDefault="00263749" w:rsidP="00263749">
      <w:pPr>
        <w:pStyle w:val="ListParagraph"/>
        <w:numPr>
          <w:ilvl w:val="1"/>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False alarm &gt; 5%. </w:t>
      </w:r>
    </w:p>
    <w:p w14:paraId="3CC42866" w14:textId="77777777" w:rsidR="00263749" w:rsidRDefault="00263749" w:rsidP="00263749">
      <w:pPr>
        <w:pStyle w:val="ListParagraph"/>
        <w:numPr>
          <w:ilvl w:val="2"/>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False alarm is defined as response for a NoGo item during the training phase. </w:t>
      </w:r>
    </w:p>
    <w:p w14:paraId="12686365" w14:textId="77777777" w:rsidR="00263749" w:rsidRDefault="00263749" w:rsidP="00263749">
      <w:pPr>
        <w:pStyle w:val="ListParagraph"/>
        <w:numPr>
          <w:ilvl w:val="1"/>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Miss &gt; 10%. </w:t>
      </w:r>
    </w:p>
    <w:p w14:paraId="62D6BF8F" w14:textId="77777777" w:rsidR="00263749" w:rsidRDefault="00263749" w:rsidP="00263749">
      <w:pPr>
        <w:pStyle w:val="ListParagraph"/>
        <w:numPr>
          <w:ilvl w:val="2"/>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Miss is defined as a Go trial when the participant didn’t respond at all (1.5 seconds after image onset). </w:t>
      </w:r>
    </w:p>
    <w:p w14:paraId="65095A04" w14:textId="153E31FA" w:rsidR="00263749" w:rsidRDefault="00263749" w:rsidP="00263749">
      <w:pPr>
        <w:pStyle w:val="ListParagraph"/>
        <w:numPr>
          <w:ilvl w:val="0"/>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If at any time during the training phase, the ladder dropped below 200ms. </w:t>
      </w:r>
    </w:p>
    <w:p w14:paraId="59626EB0" w14:textId="483F99AB" w:rsidR="00263749" w:rsidRPr="00263749" w:rsidRDefault="00263749" w:rsidP="00263749">
      <w:pPr>
        <w:pStyle w:val="ListParagraph"/>
        <w:numPr>
          <w:ilvl w:val="1"/>
          <w:numId w:val="3"/>
        </w:num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L</w:t>
      </w:r>
      <w:r w:rsidRPr="00263749">
        <w:rPr>
          <w:rFonts w:ascii="Times New Roman" w:eastAsia="Times New Roman" w:hAnsi="Times New Roman" w:cs="Times New Roman"/>
          <w:lang w:eastAsia="en-US"/>
        </w:rPr>
        <w:t>adder – any time the participant fails to respond during the one second image onset of a Go trial, the ladder will drop, each time by 50</w:t>
      </w:r>
      <w:r>
        <w:rPr>
          <w:rFonts w:ascii="Times New Roman" w:eastAsia="Times New Roman" w:hAnsi="Times New Roman" w:cs="Times New Roman"/>
          <w:lang w:eastAsia="en-US"/>
        </w:rPr>
        <w:t xml:space="preserve"> </w:t>
      </w:r>
      <w:r w:rsidRPr="00263749">
        <w:rPr>
          <w:rFonts w:ascii="Times New Roman" w:eastAsia="Times New Roman" w:hAnsi="Times New Roman" w:cs="Times New Roman"/>
          <w:lang w:eastAsia="en-US"/>
        </w:rPr>
        <w:t>ms (starting at 750ms). Each successful Go trial will increase the ladder by 16.67ms.</w:t>
      </w:r>
      <w:r>
        <w:rPr>
          <w:rFonts w:ascii="Times New Roman" w:eastAsia="Times New Roman" w:hAnsi="Times New Roman" w:cs="Times New Roman"/>
          <w:lang w:eastAsia="en-US"/>
        </w:rPr>
        <w:t xml:space="preserve"> Reaching a ladder below 200ms is an indication that the participant did not respond in many successive trials.</w:t>
      </w:r>
    </w:p>
    <w:p w14:paraId="7F390C74" w14:textId="74F3DAF4" w:rsidR="00473988" w:rsidRPr="00EB7BB5" w:rsidRDefault="00743C09" w:rsidP="00B83389">
      <w:pPr>
        <w:pStyle w:val="ListParagraph"/>
        <w:numPr>
          <w:ilvl w:val="0"/>
          <w:numId w:val="3"/>
        </w:numPr>
        <w:spacing w:line="240" w:lineRule="auto"/>
        <w:jc w:val="both"/>
        <w:rPr>
          <w:rFonts w:asciiTheme="majorHAnsi" w:eastAsia="Times New Roman" w:hAnsiTheme="majorHAnsi" w:cs="Times New Roman"/>
          <w:iCs/>
          <w:color w:val="000000"/>
          <w:sz w:val="22"/>
          <w:szCs w:val="22"/>
        </w:rPr>
      </w:pPr>
      <w:r>
        <w:rPr>
          <w:rFonts w:asciiTheme="majorHAnsi" w:eastAsia="Times New Roman" w:hAnsiTheme="majorHAnsi" w:cs="Times New Roman"/>
          <w:iCs/>
          <w:color w:val="000000"/>
          <w:sz w:val="22"/>
          <w:szCs w:val="22"/>
        </w:rPr>
        <w:t>Participants</w:t>
      </w:r>
      <w:r w:rsidRPr="00EB7BB5">
        <w:rPr>
          <w:rFonts w:asciiTheme="majorHAnsi" w:eastAsia="Times New Roman" w:hAnsiTheme="majorHAnsi" w:cs="Times New Roman"/>
          <w:iCs/>
          <w:color w:val="000000"/>
          <w:sz w:val="22"/>
          <w:szCs w:val="22"/>
        </w:rPr>
        <w:t xml:space="preserve"> </w:t>
      </w:r>
      <w:r w:rsidR="00473988" w:rsidRPr="00EB7BB5">
        <w:rPr>
          <w:rFonts w:asciiTheme="majorHAnsi" w:eastAsia="Times New Roman" w:hAnsiTheme="majorHAnsi" w:cs="Times New Roman"/>
          <w:iCs/>
          <w:color w:val="000000"/>
          <w:sz w:val="22"/>
          <w:szCs w:val="22"/>
        </w:rPr>
        <w:t>will be excluded from participating in the experiment if they do not follow the next conditions:</w:t>
      </w:r>
    </w:p>
    <w:p w14:paraId="4A9FB9B2" w14:textId="7777777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Aged 18-40</w:t>
      </w:r>
    </w:p>
    <w:p w14:paraId="6CA3CFBB" w14:textId="7777777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Right handed</w:t>
      </w:r>
    </w:p>
    <w:p w14:paraId="6365329E" w14:textId="7777777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lastRenderedPageBreak/>
        <w:t>Understands Hebrew</w:t>
      </w:r>
    </w:p>
    <w:p w14:paraId="3C53B0A3" w14:textId="57615F0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 xml:space="preserve">Did not participate in other </w:t>
      </w:r>
      <w:r w:rsidR="00933F30" w:rsidRPr="00EB7BB5">
        <w:rPr>
          <w:rFonts w:asciiTheme="majorHAnsi" w:eastAsia="Times New Roman" w:hAnsiTheme="majorHAnsi" w:cs="Times New Roman"/>
          <w:iCs/>
          <w:color w:val="000000"/>
          <w:sz w:val="22"/>
          <w:szCs w:val="22"/>
        </w:rPr>
        <w:t>Schonberg</w:t>
      </w:r>
      <w:r w:rsidRPr="00EB7BB5">
        <w:rPr>
          <w:rFonts w:asciiTheme="majorHAnsi" w:eastAsia="Times New Roman" w:hAnsiTheme="majorHAnsi" w:cs="Times New Roman"/>
          <w:iCs/>
          <w:color w:val="000000"/>
          <w:sz w:val="22"/>
          <w:szCs w:val="22"/>
        </w:rPr>
        <w:t xml:space="preserve"> lab</w:t>
      </w:r>
      <w:r w:rsidR="00933F30" w:rsidRPr="00EB7BB5">
        <w:rPr>
          <w:rFonts w:asciiTheme="majorHAnsi" w:eastAsia="Times New Roman" w:hAnsiTheme="majorHAnsi" w:cs="Times New Roman"/>
          <w:iCs/>
          <w:color w:val="000000"/>
          <w:sz w:val="22"/>
          <w:szCs w:val="22"/>
        </w:rPr>
        <w:t>’s experiments</w:t>
      </w:r>
    </w:p>
    <w:p w14:paraId="71AC43DD" w14:textId="633EB39F"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Normal or corrected</w:t>
      </w:r>
      <w:r w:rsidR="00933F30" w:rsidRPr="00EB7BB5">
        <w:rPr>
          <w:rFonts w:asciiTheme="majorHAnsi" w:eastAsia="Times New Roman" w:hAnsiTheme="majorHAnsi" w:cs="Times New Roman"/>
          <w:iCs/>
          <w:color w:val="000000"/>
          <w:sz w:val="22"/>
          <w:szCs w:val="22"/>
        </w:rPr>
        <w:t xml:space="preserve"> to normal</w:t>
      </w:r>
      <w:r w:rsidRPr="00EB7BB5">
        <w:rPr>
          <w:rFonts w:asciiTheme="majorHAnsi" w:eastAsia="Times New Roman" w:hAnsiTheme="majorHAnsi" w:cs="Times New Roman"/>
          <w:iCs/>
          <w:color w:val="000000"/>
          <w:sz w:val="22"/>
          <w:szCs w:val="22"/>
        </w:rPr>
        <w:t xml:space="preserve"> vision</w:t>
      </w:r>
    </w:p>
    <w:p w14:paraId="78B46FA4" w14:textId="279CC205"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Like snacks, no special diet</w:t>
      </w:r>
      <w:r w:rsidR="00743C09">
        <w:rPr>
          <w:rFonts w:asciiTheme="majorHAnsi" w:eastAsia="Times New Roman" w:hAnsiTheme="majorHAnsi" w:cs="Times New Roman"/>
          <w:iCs/>
          <w:color w:val="000000"/>
          <w:sz w:val="22"/>
          <w:szCs w:val="22"/>
        </w:rPr>
        <w:t>ary</w:t>
      </w:r>
      <w:r w:rsidRPr="00EB7BB5">
        <w:rPr>
          <w:rFonts w:asciiTheme="majorHAnsi" w:eastAsia="Times New Roman" w:hAnsiTheme="majorHAnsi" w:cs="Times New Roman"/>
          <w:iCs/>
          <w:color w:val="000000"/>
          <w:sz w:val="22"/>
          <w:szCs w:val="22"/>
        </w:rPr>
        <w:t xml:space="preserve"> restriction (i.e. vegan)</w:t>
      </w:r>
    </w:p>
    <w:p w14:paraId="3D2BD83F" w14:textId="43CC11B5" w:rsidR="00473988" w:rsidRPr="00EB7BB5" w:rsidRDefault="00473988" w:rsidP="00743C0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lang w:bidi="he-IL"/>
        </w:rPr>
        <w:t xml:space="preserve">Compatible to participate in MRI experiment (i.e. no </w:t>
      </w:r>
      <w:r w:rsidR="00743C09">
        <w:rPr>
          <w:rFonts w:asciiTheme="majorHAnsi" w:eastAsia="Times New Roman" w:hAnsiTheme="majorHAnsi" w:cs="Times New Roman"/>
          <w:iCs/>
          <w:color w:val="000000"/>
          <w:sz w:val="22"/>
          <w:szCs w:val="22"/>
          <w:lang w:bidi="he-IL"/>
        </w:rPr>
        <w:t>metal</w:t>
      </w:r>
      <w:r w:rsidR="00743C09" w:rsidRPr="00EB7BB5">
        <w:rPr>
          <w:rFonts w:asciiTheme="majorHAnsi" w:eastAsia="Times New Roman" w:hAnsiTheme="majorHAnsi" w:cs="Times New Roman"/>
          <w:iCs/>
          <w:color w:val="000000"/>
          <w:sz w:val="22"/>
          <w:szCs w:val="22"/>
          <w:lang w:bidi="he-IL"/>
        </w:rPr>
        <w:t xml:space="preserve"> </w:t>
      </w:r>
      <w:r w:rsidRPr="00EB7BB5">
        <w:rPr>
          <w:rFonts w:asciiTheme="majorHAnsi" w:eastAsia="Times New Roman" w:hAnsiTheme="majorHAnsi" w:cs="Times New Roman"/>
          <w:iCs/>
          <w:color w:val="000000"/>
          <w:sz w:val="22"/>
          <w:szCs w:val="22"/>
          <w:lang w:bidi="he-IL"/>
        </w:rPr>
        <w:t xml:space="preserve">in the body, not claustrophobic, no medical condition or regular drugs that affect blood flow </w:t>
      </w:r>
      <w:r w:rsidR="00933F30" w:rsidRPr="00EB7BB5">
        <w:rPr>
          <w:rFonts w:asciiTheme="majorHAnsi" w:eastAsia="Times New Roman" w:hAnsiTheme="majorHAnsi" w:cs="Times New Roman"/>
          <w:iCs/>
          <w:color w:val="000000"/>
          <w:sz w:val="22"/>
          <w:szCs w:val="22"/>
          <w:lang w:bidi="he-IL"/>
        </w:rPr>
        <w:t>(</w:t>
      </w:r>
      <w:r w:rsidRPr="00EB7BB5">
        <w:rPr>
          <w:rFonts w:asciiTheme="majorHAnsi" w:eastAsia="Times New Roman" w:hAnsiTheme="majorHAnsi" w:cs="Times New Roman"/>
          <w:iCs/>
          <w:color w:val="000000"/>
          <w:sz w:val="22"/>
          <w:szCs w:val="22"/>
          <w:lang w:bidi="he-IL"/>
        </w:rPr>
        <w:t>such as SSRI, diabetics</w:t>
      </w:r>
      <w:r w:rsidR="00933F30" w:rsidRPr="00EB7BB5">
        <w:rPr>
          <w:rFonts w:asciiTheme="majorHAnsi" w:eastAsia="Times New Roman" w:hAnsiTheme="majorHAnsi" w:cs="Times New Roman"/>
          <w:iCs/>
          <w:color w:val="000000"/>
          <w:sz w:val="22"/>
          <w:szCs w:val="22"/>
          <w:lang w:bidi="he-IL"/>
        </w:rPr>
        <w:t>)</w:t>
      </w:r>
      <w:r w:rsidRPr="00EB7BB5">
        <w:rPr>
          <w:rFonts w:asciiTheme="majorHAnsi" w:eastAsia="Times New Roman" w:hAnsiTheme="majorHAnsi" w:cs="Times New Roman"/>
          <w:iCs/>
          <w:color w:val="000000"/>
          <w:sz w:val="22"/>
          <w:szCs w:val="22"/>
          <w:lang w:bidi="he-IL"/>
        </w:rPr>
        <w:t xml:space="preserve">, no tattoos in the head region etc.) </w:t>
      </w:r>
    </w:p>
    <w:p w14:paraId="47E52752" w14:textId="77777777" w:rsidR="00BC28ED" w:rsidRPr="00EB7BB5" w:rsidRDefault="00BC28ED" w:rsidP="00B83389">
      <w:pPr>
        <w:pStyle w:val="ListParagraph"/>
        <w:spacing w:line="240" w:lineRule="auto"/>
        <w:jc w:val="both"/>
        <w:rPr>
          <w:rFonts w:asciiTheme="majorHAnsi" w:eastAsia="Times New Roman" w:hAnsiTheme="majorHAnsi" w:cs="Times New Roman"/>
          <w:iCs/>
          <w:color w:val="000000"/>
          <w:sz w:val="22"/>
          <w:szCs w:val="22"/>
          <w:lang w:bidi="he-IL"/>
        </w:rPr>
      </w:pPr>
    </w:p>
    <w:p w14:paraId="6B636F85" w14:textId="176C7260" w:rsidR="00BC28ED" w:rsidRPr="00EB7BB5" w:rsidRDefault="00B51B93"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Analysis plan</w:t>
      </w:r>
    </w:p>
    <w:p w14:paraId="1B9D6209" w14:textId="31D4CF3B" w:rsidR="00CC2632" w:rsidRPr="00EB7BB5" w:rsidRDefault="00563817" w:rsidP="00B83389">
      <w:pPr>
        <w:pStyle w:val="ListParagraph"/>
        <w:numPr>
          <w:ilvl w:val="0"/>
          <w:numId w:val="8"/>
        </w:numPr>
        <w:spacing w:line="240" w:lineRule="auto"/>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Hypothesis</w:t>
      </w:r>
      <w:r w:rsidR="00CC2632" w:rsidRPr="00EB7BB5">
        <w:rPr>
          <w:rFonts w:asciiTheme="majorHAnsi" w:eastAsia="Times New Roman" w:hAnsiTheme="majorHAnsi" w:cs="Times New Roman"/>
          <w:iCs/>
          <w:color w:val="000000"/>
          <w:sz w:val="22"/>
          <w:szCs w:val="22"/>
          <w:lang w:bidi="he-IL"/>
        </w:rPr>
        <w:t xml:space="preserve">:  </w:t>
      </w:r>
    </w:p>
    <w:p w14:paraId="0458B49E" w14:textId="75FBB492" w:rsidR="00951B2B" w:rsidRPr="00EB7BB5" w:rsidRDefault="00893EC0" w:rsidP="00743C09">
      <w:pPr>
        <w:spacing w:line="240" w:lineRule="auto"/>
        <w:ind w:left="60" w:firstLine="360"/>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We hy</w:t>
      </w:r>
      <w:r w:rsidR="00760DD1" w:rsidRPr="00EB7BB5">
        <w:rPr>
          <w:rFonts w:asciiTheme="majorHAnsi" w:eastAsia="Times New Roman" w:hAnsiTheme="majorHAnsi" w:cs="Times New Roman"/>
          <w:iCs/>
          <w:color w:val="000000"/>
          <w:sz w:val="22"/>
          <w:szCs w:val="22"/>
          <w:lang w:bidi="he-IL"/>
        </w:rPr>
        <w:t xml:space="preserve">pothesize that preference change will be influenced by an </w:t>
      </w:r>
      <w:r w:rsidRPr="00EB7BB5">
        <w:rPr>
          <w:rFonts w:asciiTheme="majorHAnsi" w:eastAsia="Times New Roman" w:hAnsiTheme="majorHAnsi" w:cs="Times New Roman"/>
          <w:iCs/>
          <w:color w:val="000000"/>
          <w:sz w:val="22"/>
          <w:szCs w:val="22"/>
          <w:lang w:bidi="he-IL"/>
        </w:rPr>
        <w:t xml:space="preserve">interaction between group (CAT, </w:t>
      </w:r>
      <w:r w:rsidR="00743C09">
        <w:rPr>
          <w:rFonts w:asciiTheme="majorHAnsi" w:eastAsia="Times New Roman" w:hAnsiTheme="majorHAnsi" w:cs="Times New Roman"/>
          <w:iCs/>
          <w:color w:val="000000"/>
          <w:sz w:val="22"/>
          <w:szCs w:val="22"/>
          <w:lang w:bidi="he-IL"/>
        </w:rPr>
        <w:t>PC</w:t>
      </w:r>
      <w:r w:rsidRPr="00EB7BB5">
        <w:rPr>
          <w:rFonts w:asciiTheme="majorHAnsi" w:eastAsia="Times New Roman" w:hAnsiTheme="majorHAnsi" w:cs="Times New Roman"/>
          <w:iCs/>
          <w:color w:val="000000"/>
          <w:sz w:val="22"/>
          <w:szCs w:val="22"/>
          <w:lang w:bidi="he-IL"/>
        </w:rPr>
        <w:t xml:space="preserve">) and time (0, 1, 3, 9, 12). </w:t>
      </w:r>
      <w:r w:rsidR="00760DD1" w:rsidRPr="00EB7BB5">
        <w:rPr>
          <w:rFonts w:asciiTheme="majorHAnsi" w:eastAsia="Times New Roman" w:hAnsiTheme="majorHAnsi" w:cs="Times New Roman"/>
          <w:iCs/>
          <w:color w:val="000000"/>
          <w:sz w:val="22"/>
          <w:szCs w:val="22"/>
          <w:lang w:bidi="he-IL"/>
        </w:rPr>
        <w:t xml:space="preserve"> Specifically, we hypothesize that for the CAT group, the effect of preference change will be significant through all sessions, and will show a </w:t>
      </w:r>
      <w:r w:rsidR="00760DD1" w:rsidRPr="00F3008B">
        <w:rPr>
          <w:rFonts w:asciiTheme="majorHAnsi" w:eastAsia="Times New Roman" w:hAnsiTheme="majorHAnsi" w:cs="Times New Roman"/>
          <w:iCs/>
          <w:color w:val="000000"/>
          <w:sz w:val="22"/>
          <w:szCs w:val="22"/>
          <w:highlight w:val="yellow"/>
          <w:lang w:bidi="he-IL"/>
          <w:rPrChange w:id="4" w:author="Microsoft Office User" w:date="2017-10-31T10:12:00Z">
            <w:rPr>
              <w:rFonts w:asciiTheme="majorHAnsi" w:eastAsia="Times New Roman" w:hAnsiTheme="majorHAnsi" w:cs="Times New Roman"/>
              <w:iCs/>
              <w:color w:val="000000"/>
              <w:sz w:val="22"/>
              <w:szCs w:val="22"/>
              <w:lang w:bidi="he-IL"/>
            </w:rPr>
          </w:rPrChange>
        </w:rPr>
        <w:t>moderate</w:t>
      </w:r>
      <w:ins w:id="5" w:author="Microsoft Office User" w:date="2017-10-31T10:12:00Z">
        <w:r w:rsidR="00F3008B">
          <w:rPr>
            <w:rFonts w:asciiTheme="majorHAnsi" w:eastAsia="Times New Roman" w:hAnsiTheme="majorHAnsi" w:cs="Times New Roman"/>
            <w:iCs/>
            <w:color w:val="000000"/>
            <w:sz w:val="22"/>
            <w:szCs w:val="22"/>
            <w:lang w:bidi="he-IL"/>
          </w:rPr>
          <w:t>-define ?</w:t>
        </w:r>
      </w:ins>
      <w:r w:rsidR="00760DD1" w:rsidRPr="00EB7BB5">
        <w:rPr>
          <w:rFonts w:asciiTheme="majorHAnsi" w:eastAsia="Times New Roman" w:hAnsiTheme="majorHAnsi" w:cs="Times New Roman"/>
          <w:iCs/>
          <w:color w:val="000000"/>
          <w:sz w:val="22"/>
          <w:szCs w:val="22"/>
          <w:lang w:bidi="he-IL"/>
        </w:rPr>
        <w:t xml:space="preserve"> trend </w:t>
      </w:r>
      <w:r w:rsidR="00951B2B" w:rsidRPr="00EB7BB5">
        <w:rPr>
          <w:rFonts w:asciiTheme="majorHAnsi" w:eastAsia="Times New Roman" w:hAnsiTheme="majorHAnsi" w:cs="Times New Roman"/>
          <w:iCs/>
          <w:color w:val="000000"/>
          <w:sz w:val="22"/>
          <w:szCs w:val="22"/>
          <w:lang w:bidi="he-IL"/>
        </w:rPr>
        <w:t xml:space="preserve">of decay over time. For the </w:t>
      </w:r>
      <w:r w:rsidR="00743C09">
        <w:rPr>
          <w:rFonts w:asciiTheme="majorHAnsi" w:eastAsia="Times New Roman" w:hAnsiTheme="majorHAnsi" w:cs="Times New Roman"/>
          <w:iCs/>
          <w:color w:val="000000"/>
          <w:sz w:val="22"/>
          <w:szCs w:val="22"/>
          <w:lang w:bidi="he-IL"/>
        </w:rPr>
        <w:t>PC</w:t>
      </w:r>
      <w:r w:rsidR="00743C09" w:rsidRPr="00EB7BB5">
        <w:rPr>
          <w:rFonts w:asciiTheme="majorHAnsi" w:eastAsia="Times New Roman" w:hAnsiTheme="majorHAnsi" w:cs="Times New Roman"/>
          <w:iCs/>
          <w:color w:val="000000"/>
          <w:sz w:val="22"/>
          <w:szCs w:val="22"/>
          <w:lang w:bidi="he-IL"/>
        </w:rPr>
        <w:t xml:space="preserve"> </w:t>
      </w:r>
      <w:r w:rsidR="00951B2B" w:rsidRPr="00EB7BB5">
        <w:rPr>
          <w:rFonts w:asciiTheme="majorHAnsi" w:eastAsia="Times New Roman" w:hAnsiTheme="majorHAnsi" w:cs="Times New Roman"/>
          <w:iCs/>
          <w:color w:val="000000"/>
          <w:sz w:val="22"/>
          <w:szCs w:val="22"/>
          <w:lang w:bidi="he-IL"/>
        </w:rPr>
        <w:t>group, the effect of preference change will be significant in the first two sessions</w:t>
      </w:r>
      <w:r w:rsidR="00CC2632" w:rsidRPr="00EB7BB5">
        <w:rPr>
          <w:rFonts w:asciiTheme="majorHAnsi" w:eastAsia="Times New Roman" w:hAnsiTheme="majorHAnsi" w:cs="Times New Roman"/>
          <w:iCs/>
          <w:color w:val="000000"/>
          <w:sz w:val="22"/>
          <w:szCs w:val="22"/>
          <w:lang w:bidi="he-IL"/>
        </w:rPr>
        <w:t xml:space="preserve">, similar to or higher than the CAT group’s effect. However, it </w:t>
      </w:r>
      <w:r w:rsidR="00951B2B" w:rsidRPr="00EB7BB5">
        <w:rPr>
          <w:rFonts w:asciiTheme="majorHAnsi" w:eastAsia="Times New Roman" w:hAnsiTheme="majorHAnsi" w:cs="Times New Roman"/>
          <w:iCs/>
          <w:color w:val="000000"/>
          <w:sz w:val="22"/>
          <w:szCs w:val="22"/>
          <w:lang w:bidi="he-IL"/>
        </w:rPr>
        <w:t xml:space="preserve">will decay more sharply over time up to </w:t>
      </w:r>
      <w:r w:rsidR="00CC2632" w:rsidRPr="00EB7BB5">
        <w:rPr>
          <w:rFonts w:asciiTheme="majorHAnsi" w:eastAsia="Times New Roman" w:hAnsiTheme="majorHAnsi" w:cs="Times New Roman"/>
          <w:iCs/>
          <w:color w:val="000000"/>
          <w:sz w:val="22"/>
          <w:szCs w:val="22"/>
          <w:lang w:bidi="he-IL"/>
        </w:rPr>
        <w:t>non-significance</w:t>
      </w:r>
      <w:r w:rsidR="00951B2B" w:rsidRPr="00EB7BB5">
        <w:rPr>
          <w:rFonts w:asciiTheme="majorHAnsi" w:eastAsia="Times New Roman" w:hAnsiTheme="majorHAnsi" w:cs="Times New Roman"/>
          <w:iCs/>
          <w:color w:val="000000"/>
          <w:sz w:val="22"/>
          <w:szCs w:val="22"/>
          <w:lang w:bidi="he-IL"/>
        </w:rPr>
        <w:t xml:space="preserve"> in the last session. </w:t>
      </w:r>
    </w:p>
    <w:p w14:paraId="6755AD48" w14:textId="5807971E" w:rsidR="00BC28ED" w:rsidRPr="00EB7BB5" w:rsidRDefault="00951B2B" w:rsidP="00B83389">
      <w:pPr>
        <w:pStyle w:val="ListParagraph"/>
        <w:spacing w:line="240" w:lineRule="auto"/>
        <w:ind w:left="0"/>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We consider the effect of preference change to be reflected in the following</w:t>
      </w:r>
      <w:r w:rsidR="00CC2632" w:rsidRPr="00EB7BB5">
        <w:rPr>
          <w:rFonts w:asciiTheme="majorHAnsi" w:eastAsia="Times New Roman" w:hAnsiTheme="majorHAnsi" w:cs="Times New Roman"/>
          <w:iCs/>
          <w:color w:val="000000"/>
          <w:sz w:val="22"/>
          <w:szCs w:val="22"/>
          <w:lang w:bidi="he-IL"/>
        </w:rPr>
        <w:t xml:space="preserve"> measurements</w:t>
      </w:r>
      <w:r w:rsidRPr="00EB7BB5">
        <w:rPr>
          <w:rFonts w:asciiTheme="majorHAnsi" w:eastAsia="Times New Roman" w:hAnsiTheme="majorHAnsi" w:cs="Times New Roman"/>
          <w:iCs/>
          <w:color w:val="000000"/>
          <w:sz w:val="22"/>
          <w:szCs w:val="22"/>
          <w:lang w:bidi="he-IL"/>
        </w:rPr>
        <w:t>:</w:t>
      </w:r>
    </w:p>
    <w:p w14:paraId="10179816" w14:textId="5C045147" w:rsidR="00951B2B" w:rsidRPr="00EB7BB5" w:rsidRDefault="00951B2B" w:rsidP="00B83389">
      <w:pPr>
        <w:pStyle w:val="ListParagraph"/>
        <w:numPr>
          <w:ilvl w:val="0"/>
          <w:numId w:val="7"/>
        </w:numPr>
        <w:spacing w:line="240" w:lineRule="auto"/>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 xml:space="preserve">During </w:t>
      </w:r>
      <w:r w:rsidRPr="00EB7BB5">
        <w:rPr>
          <w:rFonts w:asciiTheme="majorHAnsi" w:eastAsia="Times New Roman" w:hAnsiTheme="majorHAnsi" w:cs="Times New Roman"/>
          <w:b/>
          <w:iCs/>
          <w:color w:val="000000"/>
          <w:sz w:val="22"/>
          <w:szCs w:val="22"/>
          <w:lang w:bidi="he-IL"/>
        </w:rPr>
        <w:t>probe</w:t>
      </w:r>
      <w:r w:rsidRPr="00EB7BB5">
        <w:rPr>
          <w:rFonts w:asciiTheme="majorHAnsi" w:eastAsia="Times New Roman" w:hAnsiTheme="majorHAnsi" w:cs="Times New Roman"/>
          <w:iCs/>
          <w:color w:val="000000"/>
          <w:sz w:val="22"/>
          <w:szCs w:val="22"/>
          <w:lang w:bidi="he-IL"/>
        </w:rPr>
        <w:t>: higher probability of choosing Go over NoGo items.</w:t>
      </w:r>
    </w:p>
    <w:p w14:paraId="1BACC2CC" w14:textId="7FF6288B" w:rsidR="00951B2B" w:rsidRPr="00EB7BB5" w:rsidRDefault="00951B2B" w:rsidP="00B83389">
      <w:pPr>
        <w:pStyle w:val="ListParagraph"/>
        <w:numPr>
          <w:ilvl w:val="0"/>
          <w:numId w:val="7"/>
        </w:numPr>
        <w:spacing w:line="240" w:lineRule="auto"/>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 xml:space="preserve">During </w:t>
      </w:r>
      <w:r w:rsidRPr="00EB7BB5">
        <w:rPr>
          <w:rFonts w:asciiTheme="majorHAnsi" w:eastAsia="Times New Roman" w:hAnsiTheme="majorHAnsi" w:cs="Times New Roman"/>
          <w:b/>
          <w:iCs/>
          <w:color w:val="000000"/>
          <w:sz w:val="22"/>
          <w:szCs w:val="22"/>
          <w:lang w:bidi="he-IL"/>
        </w:rPr>
        <w:t>memory</w:t>
      </w:r>
      <w:r w:rsidRPr="00EB7BB5">
        <w:rPr>
          <w:rFonts w:asciiTheme="majorHAnsi" w:eastAsia="Times New Roman" w:hAnsiTheme="majorHAnsi" w:cs="Times New Roman"/>
          <w:iCs/>
          <w:color w:val="000000"/>
          <w:sz w:val="22"/>
          <w:szCs w:val="22"/>
          <w:lang w:bidi="he-IL"/>
        </w:rPr>
        <w:t xml:space="preserve"> task</w:t>
      </w:r>
      <w:r w:rsidR="003234DF">
        <w:rPr>
          <w:rFonts w:asciiTheme="majorHAnsi" w:eastAsia="Times New Roman" w:hAnsiTheme="majorHAnsi" w:cs="Times New Roman"/>
          <w:iCs/>
          <w:color w:val="000000"/>
          <w:sz w:val="22"/>
          <w:szCs w:val="22"/>
          <w:lang w:bidi="he-IL"/>
        </w:rPr>
        <w:t>s</w:t>
      </w:r>
      <w:r w:rsidRPr="00EB7BB5">
        <w:rPr>
          <w:rFonts w:asciiTheme="majorHAnsi" w:eastAsia="Times New Roman" w:hAnsiTheme="majorHAnsi" w:cs="Times New Roman"/>
          <w:iCs/>
          <w:color w:val="000000"/>
          <w:sz w:val="22"/>
          <w:szCs w:val="22"/>
          <w:lang w:bidi="he-IL"/>
        </w:rPr>
        <w:t>: Shorter RTs and higher accuracy for Go over NoGo items.</w:t>
      </w:r>
    </w:p>
    <w:p w14:paraId="3F4EC889" w14:textId="77777777" w:rsidR="00CC2632" w:rsidRPr="00EB7BB5" w:rsidRDefault="00951B2B" w:rsidP="00B83389">
      <w:pPr>
        <w:pStyle w:val="ListParagraph"/>
        <w:numPr>
          <w:ilvl w:val="0"/>
          <w:numId w:val="7"/>
        </w:numPr>
        <w:spacing w:line="240" w:lineRule="auto"/>
        <w:jc w:val="both"/>
        <w:rPr>
          <w:rFonts w:asciiTheme="majorHAnsi" w:hAnsiTheme="majorHAnsi"/>
          <w:color w:val="000000"/>
          <w:sz w:val="22"/>
          <w:szCs w:val="22"/>
        </w:rPr>
      </w:pPr>
      <w:r w:rsidRPr="00EB7BB5">
        <w:rPr>
          <w:rFonts w:asciiTheme="majorHAnsi" w:eastAsia="Times New Roman" w:hAnsiTheme="majorHAnsi" w:cs="Times New Roman"/>
          <w:b/>
          <w:iCs/>
          <w:color w:val="000000"/>
          <w:sz w:val="22"/>
          <w:szCs w:val="22"/>
          <w:lang w:bidi="he-IL"/>
        </w:rPr>
        <w:t>Neural</w:t>
      </w:r>
      <w:r w:rsidRPr="00EB7BB5">
        <w:rPr>
          <w:rFonts w:asciiTheme="majorHAnsi" w:eastAsia="Times New Roman" w:hAnsiTheme="majorHAnsi" w:cs="Times New Roman"/>
          <w:iCs/>
          <w:color w:val="000000"/>
          <w:sz w:val="22"/>
          <w:szCs w:val="22"/>
          <w:lang w:bidi="he-IL"/>
        </w:rPr>
        <w:t xml:space="preserve"> activity: </w:t>
      </w:r>
      <w:r w:rsidR="00CC2632" w:rsidRPr="00EB7BB5">
        <w:rPr>
          <w:rFonts w:asciiTheme="majorHAnsi" w:eastAsia="Times New Roman" w:hAnsiTheme="majorHAnsi" w:cs="Times New Roman"/>
          <w:iCs/>
          <w:color w:val="000000"/>
          <w:sz w:val="22"/>
          <w:szCs w:val="22"/>
          <w:lang w:bidi="he-IL"/>
        </w:rPr>
        <w:t>stronger response</w:t>
      </w:r>
      <w:r w:rsidRPr="00EB7BB5">
        <w:rPr>
          <w:rFonts w:asciiTheme="majorHAnsi" w:eastAsia="Times New Roman" w:hAnsiTheme="majorHAnsi" w:cs="Times New Roman"/>
          <w:iCs/>
          <w:color w:val="000000"/>
          <w:sz w:val="22"/>
          <w:szCs w:val="22"/>
          <w:lang w:bidi="he-IL"/>
        </w:rPr>
        <w:t xml:space="preserve"> for Go over NoGo items</w:t>
      </w:r>
      <w:r w:rsidR="00CC2632" w:rsidRPr="00EB7BB5">
        <w:rPr>
          <w:rFonts w:asciiTheme="majorHAnsi" w:eastAsia="Times New Roman" w:hAnsiTheme="majorHAnsi" w:cs="Times New Roman"/>
          <w:iCs/>
          <w:color w:val="000000"/>
          <w:sz w:val="22"/>
          <w:szCs w:val="22"/>
          <w:lang w:bidi="he-IL"/>
        </w:rPr>
        <w:t xml:space="preserve"> in these regions: </w:t>
      </w:r>
    </w:p>
    <w:p w14:paraId="2BD459D8" w14:textId="09F4580B" w:rsidR="00CC2632" w:rsidRPr="00EB7BB5" w:rsidRDefault="00CC2632" w:rsidP="00264216">
      <w:pPr>
        <w:pStyle w:val="ListParagraph"/>
        <w:numPr>
          <w:ilvl w:val="1"/>
          <w:numId w:val="7"/>
        </w:numPr>
        <w:spacing w:line="240" w:lineRule="auto"/>
        <w:jc w:val="both"/>
        <w:rPr>
          <w:rFonts w:asciiTheme="majorHAnsi" w:hAnsiTheme="majorHAnsi"/>
          <w:color w:val="000000"/>
          <w:sz w:val="22"/>
          <w:szCs w:val="22"/>
        </w:rPr>
      </w:pPr>
      <w:r w:rsidRPr="00EB7BB5">
        <w:rPr>
          <w:rFonts w:asciiTheme="majorHAnsi" w:hAnsiTheme="majorHAnsi"/>
          <w:color w:val="000000"/>
          <w:sz w:val="22"/>
          <w:szCs w:val="22"/>
        </w:rPr>
        <w:t xml:space="preserve">CAT group: Attention-related regions: dorsal parietal cortex (DPC), including the intra-parietal sulcus (IPS) and the superior parietal lobule (SPL). </w:t>
      </w:r>
    </w:p>
    <w:p w14:paraId="36B0BC57" w14:textId="369BA554" w:rsidR="00CC2632" w:rsidRPr="00EB7BB5" w:rsidRDefault="003234DF" w:rsidP="00B83389">
      <w:pPr>
        <w:pStyle w:val="ListParagraph"/>
        <w:numPr>
          <w:ilvl w:val="1"/>
          <w:numId w:val="7"/>
        </w:numPr>
        <w:spacing w:line="240" w:lineRule="auto"/>
        <w:jc w:val="both"/>
        <w:rPr>
          <w:rFonts w:asciiTheme="majorHAnsi" w:hAnsiTheme="majorHAnsi"/>
          <w:sz w:val="22"/>
          <w:szCs w:val="22"/>
        </w:rPr>
      </w:pPr>
      <w:r>
        <w:rPr>
          <w:rFonts w:asciiTheme="majorHAnsi" w:hAnsiTheme="majorHAnsi"/>
          <w:color w:val="000000"/>
          <w:sz w:val="22"/>
          <w:szCs w:val="22"/>
        </w:rPr>
        <w:t>PC</w:t>
      </w:r>
      <w:r w:rsidRPr="00EB7BB5">
        <w:rPr>
          <w:rFonts w:asciiTheme="majorHAnsi" w:hAnsiTheme="majorHAnsi"/>
          <w:color w:val="000000"/>
          <w:sz w:val="22"/>
          <w:szCs w:val="22"/>
        </w:rPr>
        <w:t xml:space="preserve"> </w:t>
      </w:r>
      <w:r w:rsidR="00CC2632" w:rsidRPr="00EB7BB5">
        <w:rPr>
          <w:rFonts w:asciiTheme="majorHAnsi" w:hAnsiTheme="majorHAnsi"/>
          <w:color w:val="000000"/>
          <w:sz w:val="22"/>
          <w:szCs w:val="22"/>
        </w:rPr>
        <w:t>group: Reward-related regions: striatum, amygdala, dopaminergic midbrain (see O’Doherty 2004).</w:t>
      </w:r>
    </w:p>
    <w:p w14:paraId="2FCE769F" w14:textId="0C2250F3" w:rsidR="006376C4" w:rsidRPr="00EB7BB5" w:rsidRDefault="00CC2632" w:rsidP="00B83389">
      <w:pPr>
        <w:pStyle w:val="ListParagraph"/>
        <w:numPr>
          <w:ilvl w:val="1"/>
          <w:numId w:val="7"/>
        </w:numPr>
        <w:spacing w:line="240" w:lineRule="auto"/>
        <w:jc w:val="both"/>
        <w:rPr>
          <w:rFonts w:asciiTheme="majorHAnsi" w:hAnsiTheme="majorHAnsi"/>
          <w:sz w:val="22"/>
          <w:szCs w:val="22"/>
        </w:rPr>
      </w:pPr>
      <w:r w:rsidRPr="00EB7BB5">
        <w:rPr>
          <w:rFonts w:asciiTheme="majorHAnsi" w:hAnsiTheme="majorHAnsi"/>
          <w:color w:val="000000"/>
          <w:sz w:val="22"/>
          <w:szCs w:val="22"/>
        </w:rPr>
        <w:t>Both groups: Value related region: vmPFC.</w:t>
      </w:r>
    </w:p>
    <w:p w14:paraId="197E6F37" w14:textId="77777777" w:rsidR="00CC2632" w:rsidRPr="00EB7BB5" w:rsidRDefault="00CC2632" w:rsidP="00B83389">
      <w:pPr>
        <w:spacing w:line="240" w:lineRule="auto"/>
        <w:ind w:left="1080"/>
        <w:jc w:val="both"/>
        <w:rPr>
          <w:rFonts w:asciiTheme="majorHAnsi" w:hAnsiTheme="majorHAnsi"/>
          <w:sz w:val="22"/>
          <w:szCs w:val="22"/>
        </w:rPr>
      </w:pPr>
    </w:p>
    <w:p w14:paraId="51EA2ED5" w14:textId="77777777" w:rsidR="00CC2632" w:rsidRPr="00EB7BB5" w:rsidRDefault="00CC2632" w:rsidP="00B83389">
      <w:pPr>
        <w:spacing w:line="240" w:lineRule="auto"/>
        <w:ind w:left="1080"/>
        <w:jc w:val="both"/>
        <w:rPr>
          <w:rFonts w:asciiTheme="majorHAnsi" w:hAnsiTheme="majorHAnsi"/>
          <w:sz w:val="22"/>
          <w:szCs w:val="22"/>
        </w:rPr>
      </w:pPr>
    </w:p>
    <w:p w14:paraId="201383E9" w14:textId="23B9C3CE" w:rsidR="00CC2632" w:rsidRPr="00EB7BB5" w:rsidRDefault="00CC2632" w:rsidP="00252C47">
      <w:pPr>
        <w:pStyle w:val="ListParagraph"/>
        <w:numPr>
          <w:ilvl w:val="0"/>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Planned </w:t>
      </w:r>
      <w:del w:id="6" w:author="Microsoft Office User" w:date="2017-10-31T10:13:00Z">
        <w:r w:rsidRPr="00EB7BB5" w:rsidDel="00252C47">
          <w:rPr>
            <w:rFonts w:asciiTheme="majorHAnsi" w:hAnsiTheme="majorHAnsi"/>
            <w:sz w:val="22"/>
            <w:szCs w:val="22"/>
          </w:rPr>
          <w:delText>analysis</w:delText>
        </w:r>
      </w:del>
      <w:ins w:id="7" w:author="Microsoft Office User" w:date="2017-10-31T10:13:00Z">
        <w:r w:rsidR="00252C47" w:rsidRPr="00EB7BB5">
          <w:rPr>
            <w:rFonts w:asciiTheme="majorHAnsi" w:hAnsiTheme="majorHAnsi"/>
            <w:sz w:val="22"/>
            <w:szCs w:val="22"/>
          </w:rPr>
          <w:t>analys</w:t>
        </w:r>
        <w:r w:rsidR="00252C47">
          <w:rPr>
            <w:rFonts w:asciiTheme="majorHAnsi" w:hAnsiTheme="majorHAnsi"/>
            <w:sz w:val="22"/>
            <w:szCs w:val="22"/>
          </w:rPr>
          <w:t>e</w:t>
        </w:r>
        <w:r w:rsidR="00252C47" w:rsidRPr="00EB7BB5">
          <w:rPr>
            <w:rFonts w:asciiTheme="majorHAnsi" w:hAnsiTheme="majorHAnsi"/>
            <w:sz w:val="22"/>
            <w:szCs w:val="22"/>
          </w:rPr>
          <w:t>s</w:t>
        </w:r>
      </w:ins>
    </w:p>
    <w:p w14:paraId="290ABBDA" w14:textId="77777777" w:rsidR="00A47B18" w:rsidRPr="00EB7BB5" w:rsidRDefault="00A47B18" w:rsidP="0060220A">
      <w:pPr>
        <w:pStyle w:val="ListParagraph"/>
        <w:bidi/>
        <w:spacing w:line="240" w:lineRule="auto"/>
        <w:ind w:left="360"/>
        <w:jc w:val="both"/>
        <w:rPr>
          <w:rFonts w:asciiTheme="majorHAnsi" w:hAnsiTheme="majorHAnsi"/>
          <w:sz w:val="22"/>
          <w:szCs w:val="22"/>
          <w:rtl/>
          <w:lang w:bidi="he-IL"/>
        </w:rPr>
      </w:pPr>
    </w:p>
    <w:p w14:paraId="27B85604" w14:textId="09889207" w:rsidR="00CC2632" w:rsidRPr="00A6222A" w:rsidRDefault="00CC2632" w:rsidP="0005508B">
      <w:pPr>
        <w:pStyle w:val="ListParagraph"/>
        <w:spacing w:line="240" w:lineRule="auto"/>
        <w:ind w:left="540"/>
        <w:jc w:val="both"/>
        <w:outlineLvl w:val="0"/>
        <w:rPr>
          <w:rFonts w:asciiTheme="majorHAnsi" w:hAnsiTheme="majorHAnsi"/>
          <w:b/>
          <w:sz w:val="22"/>
          <w:szCs w:val="22"/>
        </w:rPr>
      </w:pPr>
      <w:r w:rsidRPr="00A6222A">
        <w:rPr>
          <w:rFonts w:asciiTheme="majorHAnsi" w:hAnsiTheme="majorHAnsi"/>
          <w:b/>
          <w:sz w:val="22"/>
          <w:szCs w:val="22"/>
        </w:rPr>
        <w:t>Behavioral data:</w:t>
      </w:r>
    </w:p>
    <w:p w14:paraId="1BD56ABF" w14:textId="77777777" w:rsidR="00A47B18" w:rsidRPr="00EB7BB5" w:rsidRDefault="00A47B18" w:rsidP="00A47B18">
      <w:pPr>
        <w:pStyle w:val="ListParagraph"/>
        <w:spacing w:line="240" w:lineRule="auto"/>
        <w:ind w:left="540"/>
        <w:jc w:val="both"/>
        <w:rPr>
          <w:rFonts w:asciiTheme="majorHAnsi" w:hAnsiTheme="majorHAnsi"/>
          <w:sz w:val="22"/>
          <w:szCs w:val="22"/>
        </w:rPr>
      </w:pPr>
    </w:p>
    <w:p w14:paraId="52CF71E3" w14:textId="30B66D4E" w:rsidR="00563817" w:rsidRPr="00A6222A" w:rsidRDefault="00563817" w:rsidP="0005508B">
      <w:pPr>
        <w:spacing w:line="240" w:lineRule="auto"/>
        <w:ind w:left="540"/>
        <w:jc w:val="both"/>
        <w:outlineLvl w:val="0"/>
        <w:rPr>
          <w:rFonts w:asciiTheme="majorHAnsi" w:hAnsiTheme="majorHAnsi"/>
          <w:sz w:val="22"/>
          <w:szCs w:val="22"/>
          <w:u w:val="single"/>
        </w:rPr>
      </w:pPr>
      <w:r w:rsidRPr="00A6222A">
        <w:rPr>
          <w:rFonts w:asciiTheme="majorHAnsi" w:hAnsiTheme="majorHAnsi"/>
          <w:sz w:val="22"/>
          <w:szCs w:val="22"/>
          <w:u w:val="single"/>
        </w:rPr>
        <w:t>Probe</w:t>
      </w:r>
    </w:p>
    <w:p w14:paraId="7C7F4FC1" w14:textId="44139156"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participants choose Go items more the</w:t>
      </w:r>
      <w:r>
        <w:rPr>
          <w:rFonts w:asciiTheme="majorHAnsi" w:hAnsiTheme="majorHAnsi"/>
          <w:i/>
          <w:sz w:val="22"/>
          <w:szCs w:val="22"/>
        </w:rPr>
        <w:t>n NoGo items</w:t>
      </w:r>
      <w:r w:rsidRPr="00264216">
        <w:rPr>
          <w:rFonts w:asciiTheme="majorHAnsi" w:hAnsiTheme="majorHAnsi"/>
          <w:i/>
          <w:sz w:val="22"/>
          <w:szCs w:val="22"/>
        </w:rPr>
        <w:t xml:space="preserve">? </w:t>
      </w:r>
    </w:p>
    <w:p w14:paraId="03BC0CA4" w14:textId="722D2570" w:rsidR="00582440" w:rsidRPr="00EB7BB5" w:rsidRDefault="00582440" w:rsidP="00264216">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Repeated logistic regression predicting choices of Go over NoGo items, with group and time (and their interaction)</w:t>
      </w:r>
      <w:r w:rsidR="00997EBC" w:rsidRPr="00EB7BB5">
        <w:rPr>
          <w:rFonts w:asciiTheme="majorHAnsi" w:hAnsiTheme="majorHAnsi"/>
          <w:sz w:val="22"/>
          <w:szCs w:val="22"/>
        </w:rPr>
        <w:t xml:space="preserve"> and HV/LV items</w:t>
      </w:r>
      <w:r w:rsidRPr="00EB7BB5">
        <w:rPr>
          <w:rFonts w:asciiTheme="majorHAnsi" w:hAnsiTheme="majorHAnsi"/>
          <w:sz w:val="22"/>
          <w:szCs w:val="22"/>
        </w:rPr>
        <w:t xml:space="preserve"> as independent factors.</w:t>
      </w:r>
    </w:p>
    <w:p w14:paraId="7B50FA96" w14:textId="18FB58AB" w:rsidR="00563817" w:rsidRPr="00EB7BB5" w:rsidRDefault="00582440" w:rsidP="00264216">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To interpret the group*time interaction, a repeated logistic regression predicting choices of Go over NoGo items, </w:t>
      </w:r>
      <w:r w:rsidRPr="00620109">
        <w:rPr>
          <w:rFonts w:asciiTheme="majorHAnsi" w:hAnsiTheme="majorHAnsi"/>
          <w:sz w:val="22"/>
          <w:szCs w:val="22"/>
        </w:rPr>
        <w:t xml:space="preserve">with </w:t>
      </w:r>
      <w:r w:rsidR="00997EBC" w:rsidRPr="00620109">
        <w:rPr>
          <w:rFonts w:asciiTheme="majorHAnsi" w:eastAsia="Times New Roman" w:hAnsiTheme="majorHAnsi" w:cs="Times New Roman"/>
          <w:color w:val="000000"/>
          <w:sz w:val="22"/>
          <w:szCs w:val="22"/>
          <w:lang w:eastAsia="en-US"/>
        </w:rPr>
        <w:t>item value (high and low)</w:t>
      </w:r>
      <w:r w:rsidR="00997EBC" w:rsidRPr="00EB7BB5">
        <w:rPr>
          <w:rFonts w:asciiTheme="majorHAnsi" w:eastAsia="Times New Roman" w:hAnsiTheme="majorHAnsi" w:cs="Times New Roman"/>
          <w:color w:val="000000"/>
          <w:sz w:val="22"/>
          <w:szCs w:val="22"/>
          <w:lang w:eastAsia="en-US"/>
        </w:rPr>
        <w:t xml:space="preserve"> </w:t>
      </w:r>
      <w:r w:rsidRPr="00EB7BB5">
        <w:rPr>
          <w:rFonts w:asciiTheme="majorHAnsi" w:hAnsiTheme="majorHAnsi"/>
          <w:sz w:val="22"/>
          <w:szCs w:val="22"/>
        </w:rPr>
        <w:t>as independent factor f</w:t>
      </w:r>
      <w:r w:rsidR="00563817" w:rsidRPr="00EB7BB5">
        <w:rPr>
          <w:rFonts w:asciiTheme="majorHAnsi" w:hAnsiTheme="majorHAnsi"/>
          <w:sz w:val="22"/>
          <w:szCs w:val="22"/>
        </w:rPr>
        <w:t>or each session</w:t>
      </w:r>
      <w:r w:rsidR="00997EBC" w:rsidRPr="00EB7BB5">
        <w:rPr>
          <w:rFonts w:asciiTheme="majorHAnsi" w:hAnsiTheme="majorHAnsi"/>
          <w:sz w:val="22"/>
          <w:szCs w:val="22"/>
        </w:rPr>
        <w:t xml:space="preserve"> and each group</w:t>
      </w:r>
      <w:r w:rsidR="00563817" w:rsidRPr="00EB7BB5">
        <w:rPr>
          <w:rFonts w:asciiTheme="majorHAnsi" w:hAnsiTheme="majorHAnsi"/>
          <w:sz w:val="22"/>
          <w:szCs w:val="22"/>
        </w:rPr>
        <w:t xml:space="preserve"> </w:t>
      </w:r>
      <w:r w:rsidRPr="00EB7BB5">
        <w:rPr>
          <w:rFonts w:asciiTheme="majorHAnsi" w:hAnsiTheme="majorHAnsi"/>
          <w:sz w:val="22"/>
          <w:szCs w:val="22"/>
        </w:rPr>
        <w:t>separately</w:t>
      </w:r>
      <w:r w:rsidR="00997EBC" w:rsidRPr="00EB7BB5">
        <w:rPr>
          <w:rFonts w:asciiTheme="majorHAnsi" w:hAnsiTheme="majorHAnsi"/>
          <w:sz w:val="22"/>
          <w:szCs w:val="22"/>
        </w:rPr>
        <w:t>.</w:t>
      </w:r>
    </w:p>
    <w:p w14:paraId="3D4D46D7" w14:textId="155042FE" w:rsidR="00997EBC" w:rsidRPr="00A6222A" w:rsidRDefault="00997EBC" w:rsidP="0005508B">
      <w:pPr>
        <w:spacing w:line="240" w:lineRule="auto"/>
        <w:ind w:left="540"/>
        <w:jc w:val="both"/>
        <w:outlineLvl w:val="0"/>
        <w:rPr>
          <w:rFonts w:asciiTheme="majorHAnsi" w:hAnsiTheme="majorHAnsi"/>
          <w:sz w:val="22"/>
          <w:szCs w:val="22"/>
          <w:u w:val="single"/>
        </w:rPr>
      </w:pPr>
      <w:r w:rsidRPr="00A6222A">
        <w:rPr>
          <w:rFonts w:asciiTheme="majorHAnsi" w:hAnsiTheme="majorHAnsi"/>
          <w:sz w:val="22"/>
          <w:szCs w:val="22"/>
          <w:u w:val="single"/>
        </w:rPr>
        <w:t>BDM</w:t>
      </w:r>
    </w:p>
    <w:p w14:paraId="3DBB624A" w14:textId="01CCDE79"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the rating of items be different for Go vs. NoGo?</w:t>
      </w:r>
    </w:p>
    <w:p w14:paraId="58A38C75" w14:textId="359EBE05" w:rsidR="00997EBC" w:rsidRPr="00264216" w:rsidRDefault="00997EBC"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Regression of the</w:t>
      </w:r>
      <w:r w:rsidR="00460501">
        <w:rPr>
          <w:rFonts w:asciiTheme="majorHAnsi" w:eastAsia="Times New Roman" w:hAnsiTheme="majorHAnsi" w:cs="Times New Roman"/>
          <w:color w:val="000000"/>
          <w:sz w:val="22"/>
          <w:szCs w:val="22"/>
          <w:lang w:eastAsia="en-US"/>
        </w:rPr>
        <w:t xml:space="preserve"> change in WTP (BDM[2-5]-BDM1) </w:t>
      </w:r>
      <w:r w:rsidRPr="00EB7BB5">
        <w:rPr>
          <w:rFonts w:asciiTheme="majorHAnsi" w:eastAsia="Times New Roman" w:hAnsiTheme="majorHAnsi" w:cs="Times New Roman"/>
          <w:color w:val="000000"/>
          <w:sz w:val="22"/>
          <w:szCs w:val="22"/>
          <w:lang w:eastAsia="en-US"/>
        </w:rPr>
        <w:t>between Go and NoGo items as dependent, with group, session and item value (high and low) as independent factors.</w:t>
      </w:r>
    </w:p>
    <w:p w14:paraId="6C6C50F4" w14:textId="7DB38FDE" w:rsidR="00264216" w:rsidRPr="00264216" w:rsidRDefault="00264216" w:rsidP="00264216">
      <w:pPr>
        <w:pStyle w:val="ListParagraph"/>
        <w:numPr>
          <w:ilvl w:val="4"/>
          <w:numId w:val="8"/>
        </w:numPr>
        <w:spacing w:line="240" w:lineRule="auto"/>
        <w:jc w:val="both"/>
        <w:rPr>
          <w:rFonts w:asciiTheme="majorHAnsi" w:hAnsiTheme="majorHAnsi"/>
          <w:sz w:val="22"/>
          <w:szCs w:val="22"/>
        </w:rPr>
      </w:pPr>
      <w:r w:rsidRPr="00264216">
        <w:rPr>
          <w:rFonts w:asciiTheme="majorHAnsi" w:hAnsiTheme="majorHAnsi"/>
          <w:sz w:val="22"/>
          <w:szCs w:val="22"/>
        </w:rPr>
        <w:t>To interpret the group*time interaction, a r</w:t>
      </w:r>
      <w:r w:rsidRPr="00264216">
        <w:rPr>
          <w:rFonts w:asciiTheme="majorHAnsi" w:eastAsia="Times New Roman" w:hAnsiTheme="majorHAnsi" w:cs="Times New Roman"/>
          <w:color w:val="000000"/>
          <w:sz w:val="22"/>
          <w:szCs w:val="22"/>
          <w:lang w:eastAsia="en-US"/>
        </w:rPr>
        <w:t xml:space="preserve">egression of the change in WTP </w:t>
      </w:r>
      <w:r w:rsidR="00460501">
        <w:rPr>
          <w:rFonts w:asciiTheme="majorHAnsi" w:eastAsia="Times New Roman" w:hAnsiTheme="majorHAnsi" w:cs="Times New Roman"/>
          <w:color w:val="000000"/>
          <w:sz w:val="22"/>
          <w:szCs w:val="22"/>
          <w:lang w:eastAsia="en-US"/>
        </w:rPr>
        <w:t>(BDM[2-5]-BDM1)</w:t>
      </w:r>
      <w:r w:rsidRPr="00264216">
        <w:rPr>
          <w:rFonts w:asciiTheme="majorHAnsi" w:eastAsia="Times New Roman" w:hAnsiTheme="majorHAnsi" w:cs="Times New Roman"/>
          <w:color w:val="000000"/>
          <w:sz w:val="22"/>
          <w:szCs w:val="22"/>
          <w:lang w:eastAsia="en-US"/>
        </w:rPr>
        <w:t xml:space="preserve"> between Go and NoGo items as dependent, with item value (high and low) as independent factor</w:t>
      </w:r>
      <w:r>
        <w:rPr>
          <w:rFonts w:asciiTheme="majorHAnsi" w:eastAsia="Times New Roman" w:hAnsiTheme="majorHAnsi" w:cs="Times New Roman"/>
          <w:color w:val="000000"/>
          <w:sz w:val="22"/>
          <w:szCs w:val="22"/>
          <w:lang w:eastAsia="en-US"/>
        </w:rPr>
        <w:t xml:space="preserve">, </w:t>
      </w:r>
      <w:r w:rsidRPr="00264216">
        <w:rPr>
          <w:rFonts w:asciiTheme="majorHAnsi" w:hAnsiTheme="majorHAnsi"/>
          <w:sz w:val="22"/>
          <w:szCs w:val="22"/>
        </w:rPr>
        <w:t>for each session and each group separately.</w:t>
      </w:r>
    </w:p>
    <w:p w14:paraId="292E3321" w14:textId="77777777" w:rsidR="00264216" w:rsidRPr="00EB7BB5" w:rsidRDefault="00264216" w:rsidP="00264216">
      <w:pPr>
        <w:pStyle w:val="ListParagraph"/>
        <w:spacing w:line="240" w:lineRule="auto"/>
        <w:ind w:left="1440"/>
        <w:jc w:val="both"/>
        <w:rPr>
          <w:rFonts w:asciiTheme="majorHAnsi" w:hAnsiTheme="majorHAnsi"/>
          <w:sz w:val="22"/>
          <w:szCs w:val="22"/>
        </w:rPr>
      </w:pPr>
    </w:p>
    <w:p w14:paraId="23F085EB" w14:textId="77B9BC26" w:rsidR="00997EBC" w:rsidRPr="00A6222A" w:rsidRDefault="00997EBC" w:rsidP="0005508B">
      <w:pPr>
        <w:spacing w:line="240" w:lineRule="auto"/>
        <w:ind w:left="540"/>
        <w:jc w:val="both"/>
        <w:outlineLvl w:val="0"/>
        <w:rPr>
          <w:rFonts w:asciiTheme="majorHAnsi" w:hAnsiTheme="majorHAnsi"/>
          <w:sz w:val="22"/>
          <w:szCs w:val="22"/>
          <w:u w:val="single"/>
        </w:rPr>
      </w:pPr>
      <w:r w:rsidRPr="00A6222A">
        <w:rPr>
          <w:rFonts w:asciiTheme="majorHAnsi" w:eastAsia="Times New Roman" w:hAnsiTheme="majorHAnsi" w:cs="Times New Roman"/>
          <w:color w:val="000000"/>
          <w:sz w:val="22"/>
          <w:szCs w:val="22"/>
          <w:u w:val="single"/>
          <w:lang w:eastAsia="en-US"/>
        </w:rPr>
        <w:t>Memory task</w:t>
      </w:r>
    </w:p>
    <w:p w14:paraId="64D2F3C7" w14:textId="2473B09D"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Go items be remembered more then NoGo items?</w:t>
      </w:r>
    </w:p>
    <w:p w14:paraId="6885C648" w14:textId="77777777"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Accuracy:</w:t>
      </w:r>
    </w:p>
    <w:p w14:paraId="717E3CA5" w14:textId="56D791F6" w:rsidR="00997EBC" w:rsidRPr="00EB7BB5" w:rsidRDefault="003005BF" w:rsidP="00252C47">
      <w:pPr>
        <w:pStyle w:val="ListParagraph"/>
        <w:numPr>
          <w:ilvl w:val="5"/>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lastRenderedPageBreak/>
        <w:t>Logistic r</w:t>
      </w:r>
      <w:r w:rsidR="00997EBC" w:rsidRPr="00EB7BB5">
        <w:rPr>
          <w:rFonts w:asciiTheme="majorHAnsi" w:eastAsia="Times New Roman" w:hAnsiTheme="majorHAnsi" w:cs="Times New Roman"/>
          <w:color w:val="000000"/>
          <w:sz w:val="22"/>
          <w:szCs w:val="22"/>
          <w:lang w:eastAsia="en-US"/>
        </w:rPr>
        <w:t xml:space="preserve">egression for predicting accuracy, </w:t>
      </w:r>
      <w:r w:rsidR="00997EBC" w:rsidRPr="00EB7BB5">
        <w:rPr>
          <w:rFonts w:asciiTheme="majorHAnsi" w:hAnsiTheme="majorHAnsi"/>
          <w:sz w:val="22"/>
          <w:szCs w:val="22"/>
        </w:rPr>
        <w:t xml:space="preserve">with </w:t>
      </w:r>
      <w:del w:id="8" w:author="Microsoft Office User" w:date="2017-10-31T10:13:00Z">
        <w:r w:rsidR="00997EBC" w:rsidRPr="00EB7BB5" w:rsidDel="00252C47">
          <w:rPr>
            <w:rFonts w:asciiTheme="majorHAnsi" w:hAnsiTheme="majorHAnsi"/>
            <w:sz w:val="22"/>
            <w:szCs w:val="22"/>
          </w:rPr>
          <w:delText>g</w:delText>
        </w:r>
        <w:r w:rsidR="009E214C" w:rsidDel="00252C47">
          <w:rPr>
            <w:rFonts w:asciiTheme="majorHAnsi" w:hAnsiTheme="majorHAnsi"/>
            <w:sz w:val="22"/>
            <w:szCs w:val="22"/>
          </w:rPr>
          <w:delText>yyb</w:delText>
        </w:r>
        <w:r w:rsidR="00997EBC" w:rsidRPr="00EB7BB5" w:rsidDel="00252C47">
          <w:rPr>
            <w:rFonts w:asciiTheme="majorHAnsi" w:hAnsiTheme="majorHAnsi"/>
            <w:sz w:val="22"/>
            <w:szCs w:val="22"/>
          </w:rPr>
          <w:delText xml:space="preserve">roup </w:delText>
        </w:r>
      </w:del>
      <w:ins w:id="9" w:author="Microsoft Office User" w:date="2017-10-31T10:13:00Z">
        <w:r w:rsidR="00252C47">
          <w:rPr>
            <w:rFonts w:asciiTheme="majorHAnsi" w:hAnsiTheme="majorHAnsi"/>
            <w:sz w:val="22"/>
            <w:szCs w:val="22"/>
          </w:rPr>
          <w:t>by g</w:t>
        </w:r>
        <w:r w:rsidR="00252C47" w:rsidRPr="00EB7BB5">
          <w:rPr>
            <w:rFonts w:asciiTheme="majorHAnsi" w:hAnsiTheme="majorHAnsi"/>
            <w:sz w:val="22"/>
            <w:szCs w:val="22"/>
          </w:rPr>
          <w:t xml:space="preserve">roup </w:t>
        </w:r>
      </w:ins>
      <w:r w:rsidR="00997EBC" w:rsidRPr="00EB7BB5">
        <w:rPr>
          <w:rFonts w:asciiTheme="majorHAnsi" w:hAnsiTheme="majorHAnsi"/>
          <w:sz w:val="22"/>
          <w:szCs w:val="22"/>
        </w:rPr>
        <w:t>and time (and their interaction)</w:t>
      </w:r>
      <w:r w:rsidR="00997EBC" w:rsidRPr="00EB7BB5">
        <w:rPr>
          <w:rFonts w:asciiTheme="majorHAnsi" w:eastAsia="Times New Roman" w:hAnsiTheme="majorHAnsi" w:cs="Times New Roman"/>
          <w:color w:val="000000"/>
          <w:sz w:val="22"/>
          <w:szCs w:val="22"/>
          <w:lang w:eastAsia="en-US"/>
        </w:rPr>
        <w:t>, item association (Go and NoGo) and item value (high and low) as independent factors</w:t>
      </w:r>
      <w:r w:rsidRPr="00EB7BB5">
        <w:rPr>
          <w:rFonts w:asciiTheme="majorHAnsi" w:eastAsia="Times New Roman" w:hAnsiTheme="majorHAnsi" w:cs="Times New Roman"/>
          <w:color w:val="000000"/>
          <w:sz w:val="22"/>
          <w:szCs w:val="22"/>
          <w:lang w:eastAsia="en-US"/>
        </w:rPr>
        <w:t>.</w:t>
      </w:r>
    </w:p>
    <w:p w14:paraId="5C93ADB5" w14:textId="10E02643" w:rsidR="00997EBC" w:rsidRPr="00EB7BB5" w:rsidRDefault="00997EBC" w:rsidP="00264216">
      <w:pPr>
        <w:pStyle w:val="ListParagraph"/>
        <w:numPr>
          <w:ilvl w:val="5"/>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To interpret the group*time interaction, a </w:t>
      </w:r>
      <w:r w:rsidR="003005BF" w:rsidRPr="00EB7BB5">
        <w:rPr>
          <w:rFonts w:asciiTheme="majorHAnsi" w:eastAsia="Times New Roman" w:hAnsiTheme="majorHAnsi" w:cs="Times New Roman"/>
          <w:color w:val="000000"/>
          <w:sz w:val="22"/>
          <w:szCs w:val="22"/>
          <w:lang w:eastAsia="en-US"/>
        </w:rPr>
        <w:t xml:space="preserve">Logistic regression </w:t>
      </w:r>
      <w:r w:rsidRPr="00EB7BB5">
        <w:rPr>
          <w:rFonts w:asciiTheme="majorHAnsi" w:eastAsia="Times New Roman" w:hAnsiTheme="majorHAnsi" w:cs="Times New Roman"/>
          <w:color w:val="000000"/>
          <w:sz w:val="22"/>
          <w:szCs w:val="22"/>
          <w:lang w:eastAsia="en-US"/>
        </w:rPr>
        <w:t xml:space="preserve">for predicting accuracy, item association (Go and NoGo) and item value (high and low) as independent factors, </w:t>
      </w:r>
      <w:r w:rsidRPr="00EB7BB5">
        <w:rPr>
          <w:rFonts w:asciiTheme="majorHAnsi" w:hAnsiTheme="majorHAnsi"/>
          <w:sz w:val="22"/>
          <w:szCs w:val="22"/>
        </w:rPr>
        <w:t>for each session and each group separately.</w:t>
      </w:r>
    </w:p>
    <w:p w14:paraId="04990526" w14:textId="77777777"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RT:</w:t>
      </w:r>
    </w:p>
    <w:p w14:paraId="3F3DA845" w14:textId="12DDE7B9" w:rsidR="003005BF" w:rsidRPr="00EB7BB5" w:rsidRDefault="003005BF" w:rsidP="00264216">
      <w:pPr>
        <w:pStyle w:val="ListParagraph"/>
        <w:numPr>
          <w:ilvl w:val="5"/>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 xml:space="preserve">Regression for predicting response times, </w:t>
      </w:r>
      <w:r w:rsidRPr="00EB7BB5">
        <w:rPr>
          <w:rFonts w:asciiTheme="majorHAnsi" w:hAnsiTheme="majorHAnsi"/>
          <w:sz w:val="22"/>
          <w:szCs w:val="22"/>
        </w:rPr>
        <w:t>with group and time (and their interaction)</w:t>
      </w:r>
      <w:r w:rsidRPr="00EB7BB5">
        <w:rPr>
          <w:rFonts w:asciiTheme="majorHAnsi" w:eastAsia="Times New Roman" w:hAnsiTheme="majorHAnsi" w:cs="Times New Roman"/>
          <w:color w:val="000000"/>
          <w:sz w:val="22"/>
          <w:szCs w:val="22"/>
          <w:lang w:eastAsia="en-US"/>
        </w:rPr>
        <w:t>, item association (Go and NoGo) and item value (high and low) as independent factors.</w:t>
      </w:r>
    </w:p>
    <w:p w14:paraId="3B6D26C6" w14:textId="7A0D096A" w:rsidR="003005BF" w:rsidRDefault="003005BF" w:rsidP="00264216">
      <w:pPr>
        <w:pStyle w:val="ListParagraph"/>
        <w:numPr>
          <w:ilvl w:val="5"/>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To interpret the group*time interaction, a </w:t>
      </w:r>
      <w:r w:rsidRPr="00EB7BB5">
        <w:rPr>
          <w:rFonts w:asciiTheme="majorHAnsi" w:eastAsia="Times New Roman" w:hAnsiTheme="majorHAnsi" w:cs="Times New Roman"/>
          <w:color w:val="000000"/>
          <w:sz w:val="22"/>
          <w:szCs w:val="22"/>
          <w:lang w:eastAsia="en-US"/>
        </w:rPr>
        <w:t xml:space="preserve">Regression for response times, item association (Go and NoGo) and item value (high and low) as independent factors, </w:t>
      </w:r>
      <w:r w:rsidRPr="00EB7BB5">
        <w:rPr>
          <w:rFonts w:asciiTheme="majorHAnsi" w:hAnsiTheme="majorHAnsi"/>
          <w:sz w:val="22"/>
          <w:szCs w:val="22"/>
        </w:rPr>
        <w:t>for each session and each group separately.</w:t>
      </w:r>
    </w:p>
    <w:p w14:paraId="654586C3" w14:textId="77777777" w:rsidR="00424E9B" w:rsidRPr="00EB7BB5" w:rsidRDefault="00424E9B" w:rsidP="00424E9B">
      <w:pPr>
        <w:pStyle w:val="ListParagraph"/>
        <w:spacing w:line="240" w:lineRule="auto"/>
        <w:ind w:left="1620"/>
        <w:jc w:val="both"/>
        <w:rPr>
          <w:rFonts w:asciiTheme="majorHAnsi" w:hAnsiTheme="majorHAnsi"/>
          <w:sz w:val="22"/>
          <w:szCs w:val="22"/>
        </w:rPr>
      </w:pPr>
    </w:p>
    <w:p w14:paraId="5F490887" w14:textId="22F16C8E" w:rsidR="00997EBC" w:rsidRPr="00A6222A" w:rsidRDefault="003005BF" w:rsidP="0005508B">
      <w:pPr>
        <w:spacing w:line="240" w:lineRule="auto"/>
        <w:ind w:left="540"/>
        <w:jc w:val="both"/>
        <w:outlineLvl w:val="0"/>
        <w:rPr>
          <w:rFonts w:asciiTheme="majorHAnsi" w:hAnsiTheme="majorHAnsi"/>
          <w:sz w:val="22"/>
          <w:szCs w:val="22"/>
          <w:u w:val="single"/>
        </w:rPr>
      </w:pPr>
      <w:r w:rsidRPr="00A6222A">
        <w:rPr>
          <w:rFonts w:asciiTheme="majorHAnsi" w:hAnsiTheme="majorHAnsi"/>
          <w:sz w:val="22"/>
          <w:szCs w:val="22"/>
          <w:u w:val="single"/>
        </w:rPr>
        <w:t>Memory &amp; probe</w:t>
      </w:r>
    </w:p>
    <w:p w14:paraId="054B33A8" w14:textId="33535BAA"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better memory for items correlate with choices during probe?</w:t>
      </w:r>
    </w:p>
    <w:p w14:paraId="5589CFB0" w14:textId="3BD0346B"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sz w:val="22"/>
          <w:szCs w:val="22"/>
          <w:lang w:eastAsia="en-US"/>
        </w:rPr>
        <w:t xml:space="preserve">Logistic regression for predicting choosing the Go item in probe by </w:t>
      </w:r>
      <w:r w:rsidRPr="00EB7BB5">
        <w:rPr>
          <w:rFonts w:asciiTheme="majorHAnsi" w:eastAsia="Times New Roman" w:hAnsiTheme="majorHAnsi" w:cs="Times New Roman"/>
          <w:b/>
          <w:sz w:val="22"/>
          <w:szCs w:val="22"/>
          <w:lang w:eastAsia="en-US"/>
        </w:rPr>
        <w:t>accuracy</w:t>
      </w:r>
      <w:r w:rsidRPr="00EB7BB5">
        <w:rPr>
          <w:rFonts w:asciiTheme="majorHAnsi" w:eastAsia="Times New Roman" w:hAnsiTheme="majorHAnsi" w:cs="Times New Roman"/>
          <w:sz w:val="22"/>
          <w:szCs w:val="22"/>
          <w:lang w:eastAsia="en-US"/>
        </w:rPr>
        <w:t xml:space="preserve"> for the Go item and inverse accuracy for the NoGo item in the recognition task. Separately for each time point </w:t>
      </w:r>
      <w:r w:rsidRPr="00EB7BB5">
        <w:rPr>
          <w:rFonts w:asciiTheme="majorHAnsi" w:hAnsiTheme="majorHAnsi"/>
          <w:sz w:val="22"/>
          <w:szCs w:val="22"/>
        </w:rPr>
        <w:t>and each group</w:t>
      </w:r>
      <w:r w:rsidRPr="00EB7BB5">
        <w:rPr>
          <w:rFonts w:asciiTheme="majorHAnsi" w:eastAsia="Times New Roman" w:hAnsiTheme="majorHAnsi" w:cs="Times New Roman"/>
          <w:sz w:val="22"/>
          <w:szCs w:val="22"/>
          <w:lang w:eastAsia="en-US"/>
        </w:rPr>
        <w:t>.</w:t>
      </w:r>
    </w:p>
    <w:p w14:paraId="30C67199" w14:textId="2003BC23"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sz w:val="22"/>
          <w:szCs w:val="22"/>
          <w:lang w:eastAsia="en-US"/>
        </w:rPr>
        <w:t xml:space="preserve">Logistic regression for predicting choosing the Go item in probe by </w:t>
      </w:r>
      <w:r w:rsidRPr="00EB7BB5">
        <w:rPr>
          <w:rFonts w:asciiTheme="majorHAnsi" w:eastAsia="Times New Roman" w:hAnsiTheme="majorHAnsi" w:cs="Times New Roman"/>
          <w:b/>
          <w:sz w:val="22"/>
          <w:szCs w:val="22"/>
          <w:lang w:eastAsia="en-US"/>
        </w:rPr>
        <w:t>RT</w:t>
      </w:r>
      <w:r w:rsidRPr="00EB7BB5">
        <w:rPr>
          <w:rFonts w:asciiTheme="majorHAnsi" w:eastAsia="Times New Roman" w:hAnsiTheme="majorHAnsi" w:cs="Times New Roman"/>
          <w:sz w:val="22"/>
          <w:szCs w:val="22"/>
          <w:lang w:eastAsia="en-US"/>
        </w:rPr>
        <w:t xml:space="preserve"> in the recognition task (for the NoGo item minus Go item). Only for correctly identified items in the recognition task. Separately for each time point </w:t>
      </w:r>
      <w:r w:rsidRPr="00EB7BB5">
        <w:rPr>
          <w:rFonts w:asciiTheme="majorHAnsi" w:hAnsiTheme="majorHAnsi"/>
          <w:sz w:val="22"/>
          <w:szCs w:val="22"/>
        </w:rPr>
        <w:t>and each group</w:t>
      </w:r>
      <w:r w:rsidRPr="00EB7BB5">
        <w:rPr>
          <w:rFonts w:asciiTheme="majorHAnsi" w:eastAsia="Times New Roman" w:hAnsiTheme="majorHAnsi" w:cs="Times New Roman"/>
          <w:sz w:val="22"/>
          <w:szCs w:val="22"/>
          <w:lang w:eastAsia="en-US"/>
        </w:rPr>
        <w:t>.</w:t>
      </w:r>
    </w:p>
    <w:p w14:paraId="7A7F10F0" w14:textId="4A59C7B7" w:rsidR="00997EBC"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sz w:val="22"/>
          <w:szCs w:val="22"/>
          <w:lang w:eastAsia="en-US"/>
        </w:rPr>
        <w:t xml:space="preserve">Logistic regression for predicting choosing the Go item in probe by </w:t>
      </w:r>
      <w:r w:rsidRPr="00EB7BB5">
        <w:rPr>
          <w:rFonts w:asciiTheme="majorHAnsi" w:eastAsia="Times New Roman" w:hAnsiTheme="majorHAnsi" w:cs="Times New Roman"/>
          <w:b/>
          <w:sz w:val="22"/>
          <w:szCs w:val="22"/>
          <w:lang w:eastAsia="en-US"/>
        </w:rPr>
        <w:t>RT</w:t>
      </w:r>
      <w:r w:rsidRPr="00EB7BB5">
        <w:rPr>
          <w:rFonts w:asciiTheme="majorHAnsi" w:eastAsia="Times New Roman" w:hAnsiTheme="majorHAnsi" w:cs="Times New Roman"/>
          <w:sz w:val="22"/>
          <w:szCs w:val="22"/>
          <w:lang w:eastAsia="en-US"/>
        </w:rPr>
        <w:t xml:space="preserve"> in the </w:t>
      </w:r>
      <w:r w:rsidRPr="00EB7BB5">
        <w:rPr>
          <w:rFonts w:asciiTheme="majorHAnsi" w:eastAsia="Times New Roman" w:hAnsiTheme="majorHAnsi" w:cs="Times New Roman"/>
          <w:b/>
          <w:sz w:val="22"/>
          <w:szCs w:val="22"/>
          <w:lang w:eastAsia="en-US"/>
        </w:rPr>
        <w:t>first</w:t>
      </w:r>
      <w:r w:rsidRPr="00EB7BB5">
        <w:rPr>
          <w:rFonts w:asciiTheme="majorHAnsi" w:eastAsia="Times New Roman" w:hAnsiTheme="majorHAnsi" w:cs="Times New Roman"/>
          <w:sz w:val="22"/>
          <w:szCs w:val="22"/>
          <w:lang w:eastAsia="en-US"/>
        </w:rPr>
        <w:t xml:space="preserve"> recognition task (for the NoGo item minus Go item). Only for correctly identified items in the recognition task. Separately for each time point </w:t>
      </w:r>
      <w:r w:rsidRPr="00EB7BB5">
        <w:rPr>
          <w:rFonts w:asciiTheme="majorHAnsi" w:hAnsiTheme="majorHAnsi"/>
          <w:sz w:val="22"/>
          <w:szCs w:val="22"/>
        </w:rPr>
        <w:t>and each group</w:t>
      </w:r>
      <w:r w:rsidRPr="00EB7BB5">
        <w:rPr>
          <w:rFonts w:asciiTheme="majorHAnsi" w:eastAsia="Times New Roman" w:hAnsiTheme="majorHAnsi" w:cs="Times New Roman"/>
          <w:sz w:val="22"/>
          <w:szCs w:val="22"/>
          <w:lang w:eastAsia="en-US"/>
        </w:rPr>
        <w:t>.</w:t>
      </w:r>
    </w:p>
    <w:p w14:paraId="4E1A1703" w14:textId="77777777" w:rsidR="0006473C" w:rsidRPr="00EB7BB5" w:rsidRDefault="0006473C" w:rsidP="0006473C">
      <w:pPr>
        <w:pStyle w:val="ListParagraph"/>
        <w:spacing w:line="240" w:lineRule="auto"/>
        <w:ind w:left="1080"/>
        <w:jc w:val="both"/>
        <w:rPr>
          <w:rFonts w:asciiTheme="majorHAnsi" w:hAnsiTheme="majorHAnsi"/>
          <w:sz w:val="22"/>
          <w:szCs w:val="22"/>
        </w:rPr>
      </w:pPr>
    </w:p>
    <w:p w14:paraId="656CDEFA" w14:textId="1FF066DF" w:rsidR="00A47B18" w:rsidRPr="00A6222A" w:rsidRDefault="00A47B18" w:rsidP="0005508B">
      <w:pPr>
        <w:pStyle w:val="ListParagraph"/>
        <w:spacing w:line="240" w:lineRule="auto"/>
        <w:ind w:left="540"/>
        <w:jc w:val="both"/>
        <w:outlineLvl w:val="0"/>
        <w:rPr>
          <w:rFonts w:asciiTheme="majorHAnsi" w:hAnsiTheme="majorHAnsi"/>
          <w:b/>
          <w:sz w:val="22"/>
          <w:szCs w:val="22"/>
        </w:rPr>
      </w:pPr>
      <w:r w:rsidRPr="00A6222A">
        <w:rPr>
          <w:rFonts w:asciiTheme="majorHAnsi" w:eastAsia="Times New Roman" w:hAnsiTheme="majorHAnsi" w:cs="Times New Roman"/>
          <w:b/>
          <w:sz w:val="22"/>
          <w:szCs w:val="22"/>
          <w:lang w:eastAsia="en-US"/>
        </w:rPr>
        <w:t>Eye trac</w:t>
      </w:r>
      <w:r w:rsidR="00264216" w:rsidRPr="00A6222A">
        <w:rPr>
          <w:rFonts w:asciiTheme="majorHAnsi" w:eastAsia="Times New Roman" w:hAnsiTheme="majorHAnsi" w:cs="Times New Roman"/>
          <w:b/>
          <w:sz w:val="22"/>
          <w:szCs w:val="22"/>
          <w:lang w:eastAsia="en-US"/>
        </w:rPr>
        <w:t>k</w:t>
      </w:r>
      <w:r w:rsidRPr="00A6222A">
        <w:rPr>
          <w:rFonts w:asciiTheme="majorHAnsi" w:eastAsia="Times New Roman" w:hAnsiTheme="majorHAnsi" w:cs="Times New Roman"/>
          <w:b/>
          <w:sz w:val="22"/>
          <w:szCs w:val="22"/>
          <w:lang w:eastAsia="en-US"/>
        </w:rPr>
        <w:t>ing data:</w:t>
      </w:r>
    </w:p>
    <w:p w14:paraId="64A731E1" w14:textId="1CA5B5AB" w:rsidR="00264216" w:rsidRPr="00264216" w:rsidRDefault="00264216" w:rsidP="00264216">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participant look more at Go items vs. NoGo items?</w:t>
      </w:r>
    </w:p>
    <w:p w14:paraId="1CAD073D" w14:textId="0EFA4C80" w:rsidR="00A47B18" w:rsidRPr="00EB7BB5" w:rsidRDefault="00A47B18" w:rsidP="00264216">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Regression for predicting gaze time </w:t>
      </w:r>
      <w:r w:rsidR="0006473C" w:rsidRPr="00EB7BB5">
        <w:rPr>
          <w:rFonts w:asciiTheme="majorHAnsi" w:hAnsiTheme="majorHAnsi"/>
          <w:sz w:val="22"/>
          <w:szCs w:val="22"/>
        </w:rPr>
        <w:t>per item</w:t>
      </w:r>
      <w:r w:rsidRPr="00EB7BB5">
        <w:rPr>
          <w:rFonts w:asciiTheme="majorHAnsi" w:hAnsiTheme="majorHAnsi"/>
          <w:sz w:val="22"/>
          <w:szCs w:val="22"/>
        </w:rPr>
        <w:t xml:space="preserve"> during probe, with </w:t>
      </w:r>
      <w:r w:rsidRPr="00EB7BB5">
        <w:rPr>
          <w:rFonts w:asciiTheme="majorHAnsi" w:eastAsia="Times New Roman" w:hAnsiTheme="majorHAnsi" w:cs="Times New Roman"/>
          <w:color w:val="000000"/>
          <w:sz w:val="22"/>
          <w:szCs w:val="22"/>
          <w:lang w:eastAsia="en-US"/>
        </w:rPr>
        <w:t xml:space="preserve">item association (Go and NoGo) and item value (high and low) as independent factors, </w:t>
      </w:r>
      <w:r w:rsidRPr="00EB7BB5">
        <w:rPr>
          <w:rFonts w:asciiTheme="majorHAnsi" w:hAnsiTheme="majorHAnsi"/>
          <w:sz w:val="22"/>
          <w:szCs w:val="22"/>
        </w:rPr>
        <w:t>for each session and each group separately.</w:t>
      </w:r>
    </w:p>
    <w:p w14:paraId="1C3730B3" w14:textId="0C53F2C3" w:rsidR="00264216" w:rsidRPr="00264216" w:rsidRDefault="00264216" w:rsidP="00264216">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Go items draw more attention than NoGo items?</w:t>
      </w:r>
    </w:p>
    <w:p w14:paraId="7E6C2C3C" w14:textId="4B6B21A0" w:rsidR="003234DF" w:rsidRPr="00EB7BB5" w:rsidRDefault="00A47B18" w:rsidP="00A47B18">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Logistic regression for whether the first saccades was towards the Go item during the probe, with </w:t>
      </w:r>
      <w:r w:rsidRPr="00EB7BB5">
        <w:rPr>
          <w:rFonts w:asciiTheme="majorHAnsi" w:eastAsia="Times New Roman" w:hAnsiTheme="majorHAnsi" w:cs="Times New Roman"/>
          <w:color w:val="000000"/>
          <w:sz w:val="22"/>
          <w:szCs w:val="22"/>
          <w:lang w:eastAsia="en-US"/>
        </w:rPr>
        <w:t xml:space="preserve">item value (high and low) as independent factor, </w:t>
      </w:r>
      <w:r w:rsidRPr="00EB7BB5">
        <w:rPr>
          <w:rFonts w:asciiTheme="majorHAnsi" w:hAnsiTheme="majorHAnsi"/>
          <w:sz w:val="22"/>
          <w:szCs w:val="22"/>
        </w:rPr>
        <w:t>for each session and each group separately.</w:t>
      </w:r>
    </w:p>
    <w:p w14:paraId="3A46EDB5" w14:textId="77777777" w:rsidR="0006473C" w:rsidRPr="00EB7BB5" w:rsidRDefault="0006473C" w:rsidP="0006473C">
      <w:pPr>
        <w:pStyle w:val="ListParagraph"/>
        <w:spacing w:line="240" w:lineRule="auto"/>
        <w:ind w:left="1170"/>
        <w:jc w:val="both"/>
        <w:rPr>
          <w:rFonts w:asciiTheme="majorHAnsi" w:hAnsiTheme="majorHAnsi"/>
          <w:sz w:val="22"/>
          <w:szCs w:val="22"/>
        </w:rPr>
      </w:pPr>
    </w:p>
    <w:p w14:paraId="12F7E055" w14:textId="77777777" w:rsidR="00731D13" w:rsidRPr="00842EF5" w:rsidRDefault="00731D13" w:rsidP="00731D13">
      <w:pPr>
        <w:pStyle w:val="ListParagraph"/>
        <w:spacing w:line="240" w:lineRule="auto"/>
        <w:ind w:left="540"/>
        <w:jc w:val="both"/>
        <w:rPr>
          <w:rFonts w:asciiTheme="majorHAnsi" w:hAnsiTheme="majorHAnsi"/>
          <w:b/>
          <w:sz w:val="22"/>
          <w:szCs w:val="22"/>
          <w:u w:val="single"/>
        </w:rPr>
      </w:pPr>
      <w:r w:rsidRPr="00842EF5">
        <w:rPr>
          <w:rFonts w:asciiTheme="majorHAnsi" w:hAnsiTheme="majorHAnsi"/>
          <w:b/>
          <w:sz w:val="22"/>
          <w:szCs w:val="22"/>
          <w:u w:val="single"/>
        </w:rPr>
        <w:t>fMRI data:</w:t>
      </w:r>
    </w:p>
    <w:p w14:paraId="4A65CB09" w14:textId="77777777" w:rsidR="00731D13" w:rsidRPr="00EB7BB5" w:rsidRDefault="00731D13" w:rsidP="00731D13">
      <w:pPr>
        <w:pStyle w:val="ListParagraph"/>
        <w:spacing w:line="240" w:lineRule="auto"/>
        <w:ind w:left="540"/>
        <w:jc w:val="both"/>
        <w:rPr>
          <w:rFonts w:asciiTheme="majorHAnsi" w:hAnsiTheme="majorHAnsi"/>
          <w:sz w:val="22"/>
          <w:szCs w:val="22"/>
        </w:rPr>
      </w:pPr>
    </w:p>
    <w:p w14:paraId="0FF5F517" w14:textId="77777777" w:rsidR="00731D13" w:rsidRDefault="00731D13" w:rsidP="0005508B">
      <w:pPr>
        <w:spacing w:line="240" w:lineRule="auto"/>
        <w:jc w:val="both"/>
        <w:outlineLvl w:val="0"/>
        <w:rPr>
          <w:rFonts w:asciiTheme="majorHAnsi" w:hAnsiTheme="majorHAnsi"/>
          <w:sz w:val="22"/>
          <w:szCs w:val="22"/>
          <w:u w:val="single"/>
        </w:rPr>
      </w:pPr>
      <w:r w:rsidRPr="00A6222A">
        <w:rPr>
          <w:rFonts w:asciiTheme="majorHAnsi" w:hAnsiTheme="majorHAnsi"/>
          <w:sz w:val="22"/>
          <w:szCs w:val="22"/>
          <w:u w:val="single"/>
        </w:rPr>
        <w:t>Response to snacks:</w:t>
      </w:r>
    </w:p>
    <w:p w14:paraId="7CF053FA" w14:textId="77777777" w:rsidR="00842EF5" w:rsidRPr="00A6222A" w:rsidRDefault="00842EF5" w:rsidP="00A6222A">
      <w:pPr>
        <w:spacing w:line="240" w:lineRule="auto"/>
        <w:jc w:val="both"/>
        <w:rPr>
          <w:rFonts w:asciiTheme="majorHAnsi" w:hAnsiTheme="majorHAnsi"/>
          <w:sz w:val="22"/>
          <w:szCs w:val="22"/>
          <w:u w:val="single"/>
        </w:rPr>
      </w:pPr>
    </w:p>
    <w:p w14:paraId="5B4C8CD1" w14:textId="22C322D1" w:rsidR="00842EF5" w:rsidRPr="00842EF5" w:rsidRDefault="00842EF5" w:rsidP="0005508B">
      <w:pPr>
        <w:pStyle w:val="ListParagraph"/>
        <w:spacing w:line="240" w:lineRule="auto"/>
        <w:jc w:val="both"/>
        <w:outlineLvl w:val="0"/>
        <w:rPr>
          <w:rFonts w:asciiTheme="majorHAnsi" w:hAnsiTheme="majorHAnsi"/>
          <w:b/>
          <w:i/>
          <w:sz w:val="22"/>
          <w:szCs w:val="22"/>
        </w:rPr>
      </w:pPr>
      <w:r w:rsidRPr="00842EF5">
        <w:rPr>
          <w:rFonts w:asciiTheme="majorHAnsi" w:eastAsia="Times New Roman" w:hAnsiTheme="majorHAnsi" w:cs="Times New Roman"/>
          <w:b/>
          <w:color w:val="000000"/>
          <w:sz w:val="22"/>
          <w:szCs w:val="22"/>
          <w:lang w:eastAsia="en-US"/>
        </w:rPr>
        <w:t>Univariate analysis</w:t>
      </w:r>
    </w:p>
    <w:p w14:paraId="69C826FB" w14:textId="4DA6DB58" w:rsidR="00731D13" w:rsidRPr="007058FF" w:rsidRDefault="00A6222A" w:rsidP="007058FF">
      <w:pPr>
        <w:pStyle w:val="ListParagraph"/>
        <w:numPr>
          <w:ilvl w:val="0"/>
          <w:numId w:val="24"/>
        </w:numPr>
        <w:spacing w:line="240" w:lineRule="auto"/>
        <w:jc w:val="both"/>
        <w:rPr>
          <w:rFonts w:asciiTheme="majorHAnsi" w:hAnsiTheme="majorHAnsi"/>
          <w:sz w:val="22"/>
          <w:szCs w:val="22"/>
        </w:rPr>
      </w:pPr>
      <w:r w:rsidRPr="00741613">
        <w:rPr>
          <w:rFonts w:asciiTheme="majorHAnsi" w:hAnsiTheme="majorHAnsi"/>
          <w:i/>
          <w:sz w:val="22"/>
          <w:szCs w:val="22"/>
        </w:rPr>
        <w:t>Will training change neural response while viewing Go vs. NoGo items?</w:t>
      </w:r>
      <w:r w:rsidR="007058FF">
        <w:rPr>
          <w:rFonts w:asciiTheme="majorHAnsi" w:hAnsiTheme="majorHAnsi"/>
          <w:i/>
          <w:sz w:val="22"/>
          <w:szCs w:val="22"/>
        </w:rPr>
        <w:t xml:space="preserve"> Will it be different between the groups?</w:t>
      </w:r>
    </w:p>
    <w:p w14:paraId="3B6EAF10" w14:textId="77777777" w:rsidR="00A6222A" w:rsidRPr="00A6222A" w:rsidRDefault="00731D13" w:rsidP="00842EF5">
      <w:pPr>
        <w:pStyle w:val="ListParagraph"/>
        <w:numPr>
          <w:ilvl w:val="0"/>
          <w:numId w:val="21"/>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First-lev</w:t>
      </w:r>
      <w:r>
        <w:rPr>
          <w:rFonts w:asciiTheme="majorHAnsi" w:eastAsia="Times New Roman" w:hAnsiTheme="majorHAnsi" w:cs="Times New Roman"/>
          <w:color w:val="000000"/>
          <w:sz w:val="22"/>
          <w:szCs w:val="22"/>
          <w:lang w:eastAsia="en-US"/>
        </w:rPr>
        <w:t>el GLM analysis on each of the response to snacks</w:t>
      </w:r>
      <w:r w:rsidRPr="00EB7BB5">
        <w:rPr>
          <w:rFonts w:asciiTheme="majorHAnsi" w:eastAsia="Times New Roman" w:hAnsiTheme="majorHAnsi" w:cs="Times New Roman"/>
          <w:color w:val="000000"/>
          <w:sz w:val="22"/>
          <w:szCs w:val="22"/>
          <w:lang w:eastAsia="en-US"/>
        </w:rPr>
        <w:t xml:space="preserve"> runs with feat, second level GLM analysis on the after (response to snacks [2-6] minus before (response to snacks 1)) images of each subject with feat, and then: </w:t>
      </w:r>
    </w:p>
    <w:p w14:paraId="2C344BEC" w14:textId="77777777" w:rsidR="00A6222A" w:rsidRPr="00A6222A" w:rsidRDefault="00731D13" w:rsidP="00842EF5">
      <w:pPr>
        <w:pStyle w:val="ListParagraph"/>
        <w:numPr>
          <w:ilvl w:val="0"/>
          <w:numId w:val="21"/>
        </w:numPr>
        <w:spacing w:line="240" w:lineRule="auto"/>
        <w:jc w:val="both"/>
        <w:rPr>
          <w:rFonts w:asciiTheme="majorHAnsi" w:hAnsiTheme="majorHAnsi"/>
          <w:sz w:val="22"/>
          <w:szCs w:val="22"/>
        </w:rPr>
      </w:pPr>
      <w:r w:rsidRPr="00A6222A">
        <w:rPr>
          <w:rFonts w:asciiTheme="majorHAnsi" w:eastAsia="Times New Roman" w:hAnsiTheme="majorHAnsi" w:cs="Times New Roman"/>
          <w:color w:val="000000"/>
          <w:sz w:val="22"/>
          <w:szCs w:val="22"/>
          <w:lang w:eastAsia="en-US"/>
        </w:rPr>
        <w:t>For each group, analyze using one-sample permutations t-test with FSL's randomize on the results of the second level.</w:t>
      </w:r>
    </w:p>
    <w:p w14:paraId="4EBD6454" w14:textId="6D516197" w:rsidR="00731D13" w:rsidRPr="00A6222A" w:rsidRDefault="00731D13" w:rsidP="00842EF5">
      <w:pPr>
        <w:pStyle w:val="ListParagraph"/>
        <w:numPr>
          <w:ilvl w:val="0"/>
          <w:numId w:val="21"/>
        </w:numPr>
        <w:spacing w:line="240" w:lineRule="auto"/>
        <w:jc w:val="both"/>
        <w:rPr>
          <w:rFonts w:asciiTheme="majorHAnsi" w:hAnsiTheme="majorHAnsi"/>
          <w:sz w:val="22"/>
          <w:szCs w:val="22"/>
        </w:rPr>
      </w:pPr>
      <w:r w:rsidRPr="00A6222A">
        <w:rPr>
          <w:rFonts w:asciiTheme="majorHAnsi" w:eastAsia="Times New Roman" w:hAnsiTheme="majorHAnsi" w:cs="Times New Roman"/>
          <w:color w:val="000000"/>
          <w:sz w:val="22"/>
          <w:szCs w:val="22"/>
          <w:lang w:eastAsia="en-US"/>
        </w:rPr>
        <w:t>Comparing the change of activations between the CAT and Classic groups using two-sample permutations t-test with FSL's randomize on the results of the second level.</w:t>
      </w:r>
    </w:p>
    <w:p w14:paraId="52BEDA02" w14:textId="77777777" w:rsidR="00731D13" w:rsidRPr="00741613" w:rsidRDefault="00731D13" w:rsidP="00A6222A">
      <w:pPr>
        <w:pStyle w:val="ListParagraph"/>
        <w:numPr>
          <w:ilvl w:val="0"/>
          <w:numId w:val="13"/>
        </w:numPr>
        <w:spacing w:line="240" w:lineRule="auto"/>
        <w:jc w:val="both"/>
        <w:rPr>
          <w:rFonts w:asciiTheme="majorHAnsi" w:hAnsiTheme="majorHAnsi"/>
          <w:i/>
          <w:sz w:val="22"/>
          <w:szCs w:val="22"/>
        </w:rPr>
      </w:pPr>
      <w:r w:rsidRPr="00741613">
        <w:rPr>
          <w:rFonts w:asciiTheme="majorHAnsi" w:hAnsiTheme="majorHAnsi"/>
          <w:i/>
          <w:sz w:val="22"/>
          <w:szCs w:val="22"/>
        </w:rPr>
        <w:t>Will neural response correlate with the initial value of items?</w:t>
      </w:r>
    </w:p>
    <w:p w14:paraId="7EBE635A" w14:textId="77777777" w:rsidR="00731D13" w:rsidRPr="00842EF5" w:rsidRDefault="00731D13" w:rsidP="00842EF5">
      <w:pPr>
        <w:pStyle w:val="ListParagraph"/>
        <w:numPr>
          <w:ilvl w:val="0"/>
          <w:numId w:val="21"/>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lastRenderedPageBreak/>
        <w:t xml:space="preserve">GLM on the </w:t>
      </w:r>
      <w:r>
        <w:rPr>
          <w:rFonts w:asciiTheme="majorHAnsi" w:eastAsia="Times New Roman" w:hAnsiTheme="majorHAnsi" w:cs="Times New Roman"/>
          <w:color w:val="000000"/>
          <w:sz w:val="22"/>
          <w:szCs w:val="22"/>
          <w:lang w:eastAsia="en-US"/>
        </w:rPr>
        <w:t>response to snacks</w:t>
      </w:r>
      <w:r w:rsidRPr="00EB7BB5">
        <w:rPr>
          <w:rFonts w:asciiTheme="majorHAnsi" w:eastAsia="Times New Roman" w:hAnsiTheme="majorHAnsi" w:cs="Times New Roman"/>
          <w:color w:val="000000"/>
          <w:sz w:val="22"/>
          <w:szCs w:val="22"/>
          <w:lang w:eastAsia="en-US"/>
        </w:rPr>
        <w:t xml:space="preserve"> </w:t>
      </w:r>
      <w:r>
        <w:rPr>
          <w:rFonts w:asciiTheme="majorHAnsi" w:eastAsia="Times New Roman" w:hAnsiTheme="majorHAnsi" w:cs="Times New Roman"/>
          <w:color w:val="000000"/>
          <w:sz w:val="22"/>
          <w:szCs w:val="22"/>
          <w:lang w:eastAsia="en-US"/>
        </w:rPr>
        <w:t>run</w:t>
      </w:r>
      <w:r w:rsidRPr="00EB7BB5">
        <w:rPr>
          <w:rFonts w:asciiTheme="majorHAnsi" w:eastAsia="Times New Roman" w:hAnsiTheme="majorHAnsi" w:cs="Times New Roman"/>
          <w:color w:val="000000"/>
          <w:sz w:val="22"/>
          <w:szCs w:val="22"/>
          <w:lang w:eastAsia="en-US"/>
        </w:rPr>
        <w:t xml:space="preserve"> before </w:t>
      </w:r>
      <w:r>
        <w:rPr>
          <w:rFonts w:asciiTheme="majorHAnsi" w:eastAsia="Times New Roman" w:hAnsiTheme="majorHAnsi" w:cs="Times New Roman"/>
          <w:color w:val="000000"/>
          <w:sz w:val="22"/>
          <w:szCs w:val="22"/>
          <w:lang w:eastAsia="en-US"/>
        </w:rPr>
        <w:t>training</w:t>
      </w:r>
      <w:r w:rsidRPr="00EB7BB5">
        <w:rPr>
          <w:rFonts w:asciiTheme="majorHAnsi" w:eastAsia="Times New Roman" w:hAnsiTheme="majorHAnsi" w:cs="Times New Roman"/>
          <w:color w:val="000000"/>
          <w:sz w:val="22"/>
          <w:szCs w:val="22"/>
          <w:lang w:eastAsia="en-US"/>
        </w:rPr>
        <w:t xml:space="preserve"> (response to snacks 1), with WTP from BDM 1 as a regressor, for both group together (since the experiment is identical between the two groups before training)</w:t>
      </w:r>
    </w:p>
    <w:p w14:paraId="2AD29FAC" w14:textId="77777777" w:rsidR="00842EF5" w:rsidRPr="00EB7BB5" w:rsidRDefault="00842EF5" w:rsidP="00842EF5">
      <w:pPr>
        <w:pStyle w:val="ListParagraph"/>
        <w:spacing w:line="240" w:lineRule="auto"/>
        <w:ind w:left="1620"/>
        <w:jc w:val="both"/>
        <w:rPr>
          <w:rFonts w:asciiTheme="majorHAnsi" w:hAnsiTheme="majorHAnsi"/>
          <w:sz w:val="22"/>
          <w:szCs w:val="22"/>
        </w:rPr>
      </w:pPr>
    </w:p>
    <w:p w14:paraId="68F671B9" w14:textId="77777777" w:rsidR="00731D13" w:rsidRPr="00842EF5" w:rsidRDefault="00731D13" w:rsidP="0005508B">
      <w:pPr>
        <w:pStyle w:val="ListParagraph"/>
        <w:spacing w:line="240" w:lineRule="auto"/>
        <w:ind w:left="900"/>
        <w:jc w:val="both"/>
        <w:outlineLvl w:val="0"/>
        <w:rPr>
          <w:rFonts w:asciiTheme="majorHAnsi" w:hAnsiTheme="majorHAnsi"/>
          <w:b/>
          <w:sz w:val="22"/>
          <w:szCs w:val="22"/>
        </w:rPr>
      </w:pPr>
      <w:r w:rsidRPr="00842EF5">
        <w:rPr>
          <w:rFonts w:asciiTheme="majorHAnsi" w:eastAsia="Times New Roman" w:hAnsiTheme="majorHAnsi" w:cs="Times New Roman"/>
          <w:b/>
          <w:color w:val="000000"/>
          <w:sz w:val="22"/>
          <w:szCs w:val="22"/>
          <w:lang w:eastAsia="en-US"/>
        </w:rPr>
        <w:t>MVPA</w:t>
      </w:r>
    </w:p>
    <w:p w14:paraId="3902ECFF" w14:textId="77777777" w:rsidR="00731D13" w:rsidRPr="00842EF5" w:rsidRDefault="00731D13" w:rsidP="00842EF5">
      <w:pPr>
        <w:pStyle w:val="ListParagraph"/>
        <w:numPr>
          <w:ilvl w:val="0"/>
          <w:numId w:val="20"/>
        </w:numPr>
        <w:spacing w:line="240" w:lineRule="auto"/>
        <w:jc w:val="both"/>
        <w:rPr>
          <w:rFonts w:asciiTheme="majorHAnsi" w:hAnsiTheme="majorHAnsi"/>
          <w:i/>
          <w:sz w:val="22"/>
          <w:szCs w:val="22"/>
        </w:rPr>
      </w:pPr>
      <w:r w:rsidRPr="00842EF5">
        <w:rPr>
          <w:rFonts w:asciiTheme="majorHAnsi" w:hAnsiTheme="majorHAnsi"/>
          <w:i/>
          <w:sz w:val="22"/>
          <w:szCs w:val="22"/>
        </w:rPr>
        <w:t>Will differences in neural response while viewing Go vs. NoGo items dissociate between groups?</w:t>
      </w:r>
    </w:p>
    <w:p w14:paraId="404AB22D" w14:textId="4C9FD248" w:rsidR="00731D13" w:rsidRPr="00600B74" w:rsidRDefault="00731D13" w:rsidP="00600B74">
      <w:pPr>
        <w:pStyle w:val="ListParagraph"/>
        <w:numPr>
          <w:ilvl w:val="0"/>
          <w:numId w:val="22"/>
        </w:numPr>
        <w:spacing w:line="240" w:lineRule="auto"/>
        <w:jc w:val="both"/>
        <w:rPr>
          <w:rFonts w:asciiTheme="majorHAnsi" w:hAnsiTheme="majorHAnsi"/>
          <w:sz w:val="22"/>
          <w:szCs w:val="22"/>
        </w:rPr>
      </w:pPr>
      <w:r>
        <w:rPr>
          <w:rFonts w:asciiTheme="majorHAnsi" w:hAnsiTheme="majorHAnsi"/>
          <w:sz w:val="22"/>
          <w:szCs w:val="22"/>
        </w:rPr>
        <w:t>T</w:t>
      </w:r>
      <w:r w:rsidRPr="00EB7BB5">
        <w:rPr>
          <w:rFonts w:asciiTheme="majorHAnsi" w:hAnsiTheme="majorHAnsi"/>
          <w:sz w:val="22"/>
          <w:szCs w:val="22"/>
        </w:rPr>
        <w:t>raining the algorithm to distinguish between</w:t>
      </w:r>
      <w:r w:rsidR="00600B74">
        <w:rPr>
          <w:rFonts w:asciiTheme="majorHAnsi" w:hAnsiTheme="majorHAnsi"/>
          <w:sz w:val="22"/>
          <w:szCs w:val="22"/>
        </w:rPr>
        <w:t xml:space="preserve"> the PC and CAT groups images of </w:t>
      </w:r>
      <w:r w:rsidRPr="00600B74">
        <w:rPr>
          <w:rFonts w:asciiTheme="majorHAnsi" w:hAnsiTheme="majorHAnsi"/>
          <w:sz w:val="22"/>
          <w:szCs w:val="22"/>
        </w:rPr>
        <w:t xml:space="preserve">the change of response to snacks </w:t>
      </w:r>
      <w:r w:rsidR="00600B74" w:rsidRPr="00600B74">
        <w:rPr>
          <w:rFonts w:asciiTheme="majorHAnsi" w:hAnsiTheme="majorHAnsi"/>
          <w:sz w:val="22"/>
          <w:szCs w:val="22"/>
        </w:rPr>
        <w:t xml:space="preserve">for Go items vs. for NoGo items </w:t>
      </w:r>
      <w:r w:rsidRPr="00600B74">
        <w:rPr>
          <w:rFonts w:asciiTheme="majorHAnsi" w:hAnsiTheme="majorHAnsi"/>
          <w:sz w:val="22"/>
          <w:szCs w:val="22"/>
        </w:rPr>
        <w:t xml:space="preserve">(difference of </w:t>
      </w:r>
      <w:r w:rsidRPr="00600B74">
        <w:rPr>
          <w:rFonts w:asciiTheme="majorHAnsi" w:eastAsia="Times New Roman" w:hAnsiTheme="majorHAnsi" w:cs="Times New Roman"/>
          <w:color w:val="000000"/>
          <w:sz w:val="22"/>
          <w:szCs w:val="22"/>
          <w:lang w:eastAsia="en-US"/>
        </w:rPr>
        <w:t>response to snacks [2-6] minus before (response to snacks 1</w:t>
      </w:r>
      <w:r w:rsidRPr="00600B74">
        <w:rPr>
          <w:rFonts w:asciiTheme="majorHAnsi" w:hAnsiTheme="majorHAnsi"/>
          <w:sz w:val="22"/>
          <w:szCs w:val="22"/>
        </w:rPr>
        <w:t>).</w:t>
      </w:r>
    </w:p>
    <w:p w14:paraId="49AE935D" w14:textId="77EBC3BB" w:rsidR="00862612" w:rsidRPr="00842EF5" w:rsidRDefault="00862612" w:rsidP="00862612">
      <w:pPr>
        <w:pStyle w:val="ListParagraph"/>
        <w:numPr>
          <w:ilvl w:val="0"/>
          <w:numId w:val="20"/>
        </w:numPr>
        <w:spacing w:line="240" w:lineRule="auto"/>
        <w:jc w:val="both"/>
        <w:rPr>
          <w:rFonts w:asciiTheme="majorHAnsi" w:hAnsiTheme="majorHAnsi"/>
          <w:i/>
          <w:sz w:val="22"/>
          <w:szCs w:val="22"/>
        </w:rPr>
      </w:pPr>
      <w:r w:rsidRPr="00842EF5">
        <w:rPr>
          <w:rFonts w:asciiTheme="majorHAnsi" w:hAnsiTheme="majorHAnsi"/>
          <w:i/>
          <w:sz w:val="22"/>
          <w:szCs w:val="22"/>
        </w:rPr>
        <w:t xml:space="preserve">Will differences in neural response while viewing Go vs. NoGo items dissociate between </w:t>
      </w:r>
      <w:r>
        <w:rPr>
          <w:rFonts w:asciiTheme="majorHAnsi" w:hAnsiTheme="majorHAnsi"/>
          <w:i/>
          <w:sz w:val="22"/>
          <w:szCs w:val="22"/>
        </w:rPr>
        <w:t>learners and non-learners participants</w:t>
      </w:r>
      <w:r w:rsidRPr="00842EF5">
        <w:rPr>
          <w:rFonts w:asciiTheme="majorHAnsi" w:hAnsiTheme="majorHAnsi"/>
          <w:i/>
          <w:sz w:val="22"/>
          <w:szCs w:val="22"/>
        </w:rPr>
        <w:t>?</w:t>
      </w:r>
    </w:p>
    <w:p w14:paraId="09C45904" w14:textId="62DA7FF3" w:rsidR="00BF75FC" w:rsidRPr="0035783C" w:rsidRDefault="00600B74" w:rsidP="0035783C">
      <w:pPr>
        <w:pStyle w:val="ListParagraph"/>
        <w:numPr>
          <w:ilvl w:val="0"/>
          <w:numId w:val="22"/>
        </w:numPr>
        <w:spacing w:line="240" w:lineRule="auto"/>
        <w:jc w:val="both"/>
        <w:rPr>
          <w:rFonts w:asciiTheme="majorHAnsi" w:hAnsiTheme="majorHAnsi"/>
          <w:sz w:val="22"/>
          <w:szCs w:val="22"/>
        </w:rPr>
      </w:pPr>
      <w:r w:rsidRPr="00600B74">
        <w:rPr>
          <w:rFonts w:asciiTheme="majorHAnsi" w:hAnsiTheme="majorHAnsi"/>
          <w:sz w:val="22"/>
          <w:szCs w:val="22"/>
        </w:rPr>
        <w:t xml:space="preserve">Training the algorithm to distinguish between participants above and below the median of </w:t>
      </w:r>
      <w:r w:rsidRPr="00600B74">
        <w:rPr>
          <w:rFonts w:asciiTheme="majorHAnsi" w:hAnsiTheme="majorHAnsi" w:cs="Times New Roman"/>
          <w:sz w:val="22"/>
          <w:szCs w:val="22"/>
        </w:rPr>
        <w:t>proportion choices of ‘go’ or ‘nogo’ item in the probe,</w:t>
      </w:r>
      <w:r>
        <w:rPr>
          <w:rFonts w:asciiTheme="majorHAnsi" w:hAnsiTheme="majorHAnsi" w:cs="Times New Roman"/>
          <w:sz w:val="22"/>
          <w:szCs w:val="22"/>
        </w:rPr>
        <w:t xml:space="preserve"> by </w:t>
      </w:r>
      <w:r w:rsidRPr="00600B74">
        <w:rPr>
          <w:rFonts w:asciiTheme="majorHAnsi" w:hAnsiTheme="majorHAnsi"/>
          <w:sz w:val="22"/>
          <w:szCs w:val="22"/>
        </w:rPr>
        <w:t xml:space="preserve">images of the change of response to snacks for Go items vs. for NoGo items (difference of </w:t>
      </w:r>
      <w:r w:rsidRPr="00600B74">
        <w:rPr>
          <w:rFonts w:asciiTheme="majorHAnsi" w:eastAsia="Times New Roman" w:hAnsiTheme="majorHAnsi" w:cs="Times New Roman"/>
          <w:color w:val="000000"/>
          <w:sz w:val="22"/>
          <w:szCs w:val="22"/>
          <w:lang w:eastAsia="en-US"/>
        </w:rPr>
        <w:t>response to snacks [2-6] minus before (response to snacks 1</w:t>
      </w:r>
      <w:r w:rsidRPr="00600B74">
        <w:rPr>
          <w:rFonts w:asciiTheme="majorHAnsi" w:hAnsiTheme="majorHAnsi"/>
          <w:sz w:val="22"/>
          <w:szCs w:val="22"/>
        </w:rPr>
        <w:t>).</w:t>
      </w:r>
    </w:p>
    <w:p w14:paraId="3B77528F" w14:textId="77777777" w:rsidR="001B1A99" w:rsidRPr="00842EF5" w:rsidRDefault="001B1A99" w:rsidP="001B1A99">
      <w:pPr>
        <w:pStyle w:val="ListParagraph"/>
        <w:numPr>
          <w:ilvl w:val="0"/>
          <w:numId w:val="20"/>
        </w:numPr>
        <w:spacing w:line="240" w:lineRule="auto"/>
        <w:jc w:val="both"/>
        <w:rPr>
          <w:rFonts w:asciiTheme="majorHAnsi" w:hAnsiTheme="majorHAnsi"/>
          <w:i/>
          <w:sz w:val="22"/>
          <w:szCs w:val="22"/>
        </w:rPr>
      </w:pPr>
      <w:r w:rsidRPr="00842EF5">
        <w:rPr>
          <w:rFonts w:asciiTheme="majorHAnsi" w:hAnsiTheme="majorHAnsi"/>
          <w:i/>
          <w:sz w:val="22"/>
          <w:szCs w:val="22"/>
        </w:rPr>
        <w:t>Will neural response while viewing the items dissociates Go vs. NoGo items?</w:t>
      </w:r>
    </w:p>
    <w:p w14:paraId="6BA6FAEF" w14:textId="77777777" w:rsidR="001B1A99" w:rsidRPr="00475C4E" w:rsidRDefault="001B1A99" w:rsidP="001B1A99">
      <w:pPr>
        <w:pStyle w:val="ListParagraph"/>
        <w:numPr>
          <w:ilvl w:val="0"/>
          <w:numId w:val="22"/>
        </w:numPr>
        <w:spacing w:line="240" w:lineRule="auto"/>
        <w:jc w:val="both"/>
        <w:rPr>
          <w:rFonts w:asciiTheme="majorHAnsi" w:hAnsiTheme="majorHAnsi"/>
          <w:sz w:val="22"/>
          <w:szCs w:val="22"/>
        </w:rPr>
      </w:pPr>
      <w:r>
        <w:rPr>
          <w:rFonts w:asciiTheme="majorHAnsi" w:hAnsiTheme="majorHAnsi"/>
          <w:sz w:val="22"/>
          <w:szCs w:val="22"/>
        </w:rPr>
        <w:t>T</w:t>
      </w:r>
      <w:r w:rsidRPr="00EB7BB5">
        <w:rPr>
          <w:rFonts w:asciiTheme="majorHAnsi" w:hAnsiTheme="majorHAnsi"/>
          <w:sz w:val="22"/>
          <w:szCs w:val="22"/>
        </w:rPr>
        <w:t xml:space="preserve">raining the algorithm to distinguish between images of the change of response to snacks (difference of </w:t>
      </w:r>
      <w:r w:rsidRPr="00EB7BB5">
        <w:rPr>
          <w:rFonts w:asciiTheme="majorHAnsi" w:eastAsia="Times New Roman" w:hAnsiTheme="majorHAnsi" w:cs="Times New Roman"/>
          <w:color w:val="000000"/>
          <w:sz w:val="22"/>
          <w:szCs w:val="22"/>
          <w:lang w:eastAsia="en-US"/>
        </w:rPr>
        <w:t>response to snacks [2-6] minus before (response to snacks 1</w:t>
      </w:r>
      <w:r w:rsidRPr="00EB7BB5">
        <w:rPr>
          <w:rFonts w:asciiTheme="majorHAnsi" w:hAnsiTheme="majorHAnsi"/>
          <w:sz w:val="22"/>
          <w:szCs w:val="22"/>
        </w:rPr>
        <w:t>)) for Go items vs. for NoGo items.</w:t>
      </w:r>
    </w:p>
    <w:p w14:paraId="7FF58B7F" w14:textId="77777777" w:rsidR="001B1A99" w:rsidRDefault="001B1A99" w:rsidP="001B1A99">
      <w:pPr>
        <w:pStyle w:val="ListParagraph"/>
        <w:numPr>
          <w:ilvl w:val="0"/>
          <w:numId w:val="20"/>
        </w:numPr>
        <w:spacing w:line="240" w:lineRule="auto"/>
        <w:jc w:val="both"/>
        <w:rPr>
          <w:rFonts w:asciiTheme="majorHAnsi" w:hAnsiTheme="majorHAnsi"/>
          <w:sz w:val="22"/>
          <w:szCs w:val="22"/>
        </w:rPr>
      </w:pPr>
      <w:r>
        <w:rPr>
          <w:rFonts w:asciiTheme="majorHAnsi" w:hAnsiTheme="majorHAnsi"/>
          <w:sz w:val="22"/>
          <w:szCs w:val="22"/>
        </w:rPr>
        <w:t xml:space="preserve">Will neural response </w:t>
      </w:r>
      <w:r w:rsidRPr="00741613">
        <w:rPr>
          <w:rFonts w:asciiTheme="majorHAnsi" w:hAnsiTheme="majorHAnsi"/>
          <w:i/>
          <w:sz w:val="22"/>
          <w:szCs w:val="22"/>
        </w:rPr>
        <w:t xml:space="preserve">while viewing </w:t>
      </w:r>
      <w:r>
        <w:rPr>
          <w:rFonts w:asciiTheme="majorHAnsi" w:hAnsiTheme="majorHAnsi"/>
          <w:i/>
          <w:sz w:val="22"/>
          <w:szCs w:val="22"/>
        </w:rPr>
        <w:t xml:space="preserve">the items </w:t>
      </w:r>
      <w:r>
        <w:rPr>
          <w:rFonts w:asciiTheme="majorHAnsi" w:hAnsiTheme="majorHAnsi"/>
          <w:sz w:val="22"/>
          <w:szCs w:val="22"/>
        </w:rPr>
        <w:t>dissociates between items that were subsequently</w:t>
      </w:r>
      <w:r w:rsidRPr="00EB7BB5">
        <w:rPr>
          <w:rFonts w:asciiTheme="majorHAnsi" w:hAnsiTheme="majorHAnsi"/>
          <w:sz w:val="22"/>
          <w:szCs w:val="22"/>
        </w:rPr>
        <w:t xml:space="preserve"> chosen</w:t>
      </w:r>
      <w:r>
        <w:rPr>
          <w:rFonts w:asciiTheme="majorHAnsi" w:hAnsiTheme="majorHAnsi"/>
          <w:sz w:val="22"/>
          <w:szCs w:val="22"/>
        </w:rPr>
        <w:t>?</w:t>
      </w:r>
    </w:p>
    <w:p w14:paraId="09F57DE7" w14:textId="77777777" w:rsidR="001B1A99" w:rsidRPr="00DD4CAF" w:rsidRDefault="001B1A99" w:rsidP="001B1A99">
      <w:pPr>
        <w:pStyle w:val="ListParagraph"/>
        <w:numPr>
          <w:ilvl w:val="0"/>
          <w:numId w:val="22"/>
        </w:numPr>
        <w:spacing w:line="240" w:lineRule="auto"/>
        <w:jc w:val="both"/>
        <w:rPr>
          <w:rFonts w:asciiTheme="majorHAnsi" w:hAnsiTheme="majorHAnsi"/>
          <w:sz w:val="22"/>
          <w:szCs w:val="22"/>
        </w:rPr>
      </w:pPr>
      <w:r w:rsidRPr="00EB7BB5">
        <w:rPr>
          <w:rFonts w:asciiTheme="majorHAnsi" w:hAnsiTheme="majorHAnsi"/>
          <w:sz w:val="22"/>
          <w:szCs w:val="22"/>
        </w:rPr>
        <w:t>Dissociate choosing Go: training the algorithm to distinguish between</w:t>
      </w:r>
      <w:r>
        <w:rPr>
          <w:rFonts w:asciiTheme="majorHAnsi" w:hAnsiTheme="majorHAnsi"/>
          <w:sz w:val="22"/>
          <w:szCs w:val="22"/>
        </w:rPr>
        <w:t xml:space="preserve"> neural response during </w:t>
      </w:r>
      <w:r w:rsidRPr="00EB7BB5">
        <w:rPr>
          <w:rFonts w:asciiTheme="majorHAnsi" w:eastAsia="Times New Roman" w:hAnsiTheme="majorHAnsi" w:cs="Times New Roman"/>
          <w:color w:val="000000"/>
          <w:sz w:val="22"/>
          <w:szCs w:val="22"/>
          <w:lang w:eastAsia="en-US"/>
        </w:rPr>
        <w:t xml:space="preserve">response to snacks </w:t>
      </w:r>
      <w:r>
        <w:rPr>
          <w:rFonts w:asciiTheme="majorHAnsi" w:hAnsiTheme="majorHAnsi"/>
          <w:sz w:val="22"/>
          <w:szCs w:val="22"/>
        </w:rPr>
        <w:t>towards items that were subsequently</w:t>
      </w:r>
      <w:r w:rsidRPr="00EB7BB5">
        <w:rPr>
          <w:rFonts w:asciiTheme="majorHAnsi" w:hAnsiTheme="majorHAnsi"/>
          <w:sz w:val="22"/>
          <w:szCs w:val="22"/>
        </w:rPr>
        <w:t xml:space="preserve"> chosen vs. </w:t>
      </w:r>
      <w:r>
        <w:rPr>
          <w:rFonts w:asciiTheme="majorHAnsi" w:hAnsiTheme="majorHAnsi"/>
          <w:sz w:val="22"/>
          <w:szCs w:val="22"/>
        </w:rPr>
        <w:t>not</w:t>
      </w:r>
      <w:r w:rsidRPr="00EB7BB5">
        <w:rPr>
          <w:rFonts w:asciiTheme="majorHAnsi" w:hAnsiTheme="majorHAnsi"/>
          <w:sz w:val="22"/>
          <w:szCs w:val="22"/>
        </w:rPr>
        <w:t xml:space="preserve"> chosen</w:t>
      </w:r>
      <w:r>
        <w:rPr>
          <w:rFonts w:asciiTheme="majorHAnsi" w:hAnsiTheme="majorHAnsi"/>
          <w:sz w:val="22"/>
          <w:szCs w:val="22"/>
        </w:rPr>
        <w:t xml:space="preserve"> during probe</w:t>
      </w:r>
      <w:r w:rsidRPr="00EB7BB5">
        <w:rPr>
          <w:rFonts w:asciiTheme="majorHAnsi" w:hAnsiTheme="majorHAnsi"/>
          <w:sz w:val="22"/>
          <w:szCs w:val="22"/>
        </w:rPr>
        <w:t xml:space="preserve">. </w:t>
      </w:r>
      <w:r w:rsidRPr="00EB7BB5">
        <w:rPr>
          <w:rFonts w:asciiTheme="majorHAnsi" w:eastAsia="Times New Roman" w:hAnsiTheme="majorHAnsi" w:cs="Times New Roman"/>
          <w:color w:val="000000"/>
          <w:sz w:val="22"/>
          <w:szCs w:val="22"/>
          <w:lang w:eastAsia="en-US"/>
        </w:rPr>
        <w:t>Separately for each time point and for each group.</w:t>
      </w:r>
    </w:p>
    <w:p w14:paraId="49BDB9E8" w14:textId="4C90D650" w:rsidR="001B1A99" w:rsidRDefault="001B1A99" w:rsidP="00530A7D">
      <w:pPr>
        <w:pStyle w:val="ListParagraph"/>
        <w:numPr>
          <w:ilvl w:val="0"/>
          <w:numId w:val="20"/>
        </w:numPr>
        <w:spacing w:line="240" w:lineRule="auto"/>
        <w:jc w:val="both"/>
        <w:rPr>
          <w:rFonts w:asciiTheme="majorHAnsi" w:hAnsiTheme="majorHAnsi"/>
          <w:i/>
          <w:sz w:val="22"/>
          <w:szCs w:val="22"/>
        </w:rPr>
      </w:pPr>
      <w:r>
        <w:rPr>
          <w:rFonts w:asciiTheme="majorHAnsi" w:hAnsiTheme="majorHAnsi"/>
          <w:i/>
          <w:sz w:val="22"/>
          <w:szCs w:val="22"/>
        </w:rPr>
        <w:t>Are there distinct neural responses</w:t>
      </w:r>
      <w:r w:rsidR="00530A7D">
        <w:rPr>
          <w:rFonts w:asciiTheme="majorHAnsi" w:hAnsiTheme="majorHAnsi"/>
          <w:i/>
          <w:sz w:val="22"/>
          <w:szCs w:val="22"/>
        </w:rPr>
        <w:t xml:space="preserve"> for</w:t>
      </w:r>
      <w:r>
        <w:rPr>
          <w:rFonts w:asciiTheme="majorHAnsi" w:hAnsiTheme="majorHAnsi"/>
          <w:i/>
          <w:sz w:val="22"/>
          <w:szCs w:val="22"/>
        </w:rPr>
        <w:t xml:space="preserve"> item</w:t>
      </w:r>
      <w:r w:rsidR="00530A7D">
        <w:rPr>
          <w:rFonts w:asciiTheme="majorHAnsi" w:hAnsiTheme="majorHAnsi"/>
          <w:i/>
          <w:sz w:val="22"/>
          <w:szCs w:val="22"/>
        </w:rPr>
        <w:t>s</w:t>
      </w:r>
      <w:r>
        <w:rPr>
          <w:rFonts w:asciiTheme="majorHAnsi" w:hAnsiTheme="majorHAnsi"/>
          <w:i/>
          <w:sz w:val="22"/>
          <w:szCs w:val="22"/>
        </w:rPr>
        <w:t xml:space="preserve"> that </w:t>
      </w:r>
      <w:r w:rsidR="00530A7D">
        <w:rPr>
          <w:rFonts w:asciiTheme="majorHAnsi" w:hAnsiTheme="majorHAnsi"/>
          <w:i/>
          <w:sz w:val="22"/>
          <w:szCs w:val="22"/>
        </w:rPr>
        <w:t>were</w:t>
      </w:r>
      <w:r>
        <w:rPr>
          <w:rFonts w:asciiTheme="majorHAnsi" w:hAnsiTheme="majorHAnsi"/>
          <w:i/>
          <w:sz w:val="22"/>
          <w:szCs w:val="22"/>
        </w:rPr>
        <w:t xml:space="preserve"> chosen vs. item</w:t>
      </w:r>
      <w:r w:rsidR="00530A7D">
        <w:rPr>
          <w:rFonts w:asciiTheme="majorHAnsi" w:hAnsiTheme="majorHAnsi"/>
          <w:i/>
          <w:sz w:val="22"/>
          <w:szCs w:val="22"/>
        </w:rPr>
        <w:t>s</w:t>
      </w:r>
      <w:r>
        <w:rPr>
          <w:rFonts w:asciiTheme="majorHAnsi" w:hAnsiTheme="majorHAnsi"/>
          <w:i/>
          <w:sz w:val="22"/>
          <w:szCs w:val="22"/>
        </w:rPr>
        <w:t xml:space="preserve"> that </w:t>
      </w:r>
      <w:r w:rsidR="00530A7D">
        <w:rPr>
          <w:rFonts w:asciiTheme="majorHAnsi" w:hAnsiTheme="majorHAnsi"/>
          <w:i/>
          <w:sz w:val="22"/>
          <w:szCs w:val="22"/>
        </w:rPr>
        <w:t>were</w:t>
      </w:r>
      <w:r>
        <w:rPr>
          <w:rFonts w:asciiTheme="majorHAnsi" w:hAnsiTheme="majorHAnsi"/>
          <w:i/>
          <w:sz w:val="22"/>
          <w:szCs w:val="22"/>
        </w:rPr>
        <w:t xml:space="preserve"> trained? </w:t>
      </w:r>
    </w:p>
    <w:p w14:paraId="4F7B56CC" w14:textId="799CBC0D" w:rsidR="001B1A99" w:rsidRPr="0035783C" w:rsidRDefault="001B1A99" w:rsidP="00530A7D">
      <w:pPr>
        <w:pStyle w:val="ListParagraph"/>
        <w:numPr>
          <w:ilvl w:val="1"/>
          <w:numId w:val="20"/>
        </w:numPr>
        <w:spacing w:line="240" w:lineRule="auto"/>
        <w:jc w:val="both"/>
        <w:rPr>
          <w:rFonts w:asciiTheme="majorHAnsi" w:hAnsiTheme="majorHAnsi"/>
          <w:i/>
          <w:sz w:val="22"/>
          <w:szCs w:val="22"/>
        </w:rPr>
      </w:pPr>
      <w:r>
        <w:rPr>
          <w:rFonts w:asciiTheme="majorHAnsi" w:hAnsiTheme="majorHAnsi"/>
          <w:i/>
          <w:sz w:val="22"/>
          <w:szCs w:val="22"/>
        </w:rPr>
        <w:t xml:space="preserve">Training two classifiers, to predict 1) </w:t>
      </w:r>
      <w:r w:rsidRPr="00EB7BB5">
        <w:rPr>
          <w:rFonts w:asciiTheme="majorHAnsi" w:eastAsia="Times New Roman" w:hAnsiTheme="majorHAnsi" w:cs="Times New Roman"/>
          <w:color w:val="000000"/>
          <w:sz w:val="22"/>
          <w:szCs w:val="22"/>
          <w:lang w:eastAsia="en-US"/>
        </w:rPr>
        <w:t xml:space="preserve">Go </w:t>
      </w:r>
      <w:r>
        <w:rPr>
          <w:rFonts w:asciiTheme="majorHAnsi" w:eastAsia="Times New Roman" w:hAnsiTheme="majorHAnsi" w:cs="Times New Roman"/>
          <w:color w:val="000000"/>
          <w:sz w:val="22"/>
          <w:szCs w:val="22"/>
          <w:lang w:eastAsia="en-US"/>
        </w:rPr>
        <w:t>vs.</w:t>
      </w:r>
      <w:r w:rsidRPr="00EB7BB5">
        <w:rPr>
          <w:rFonts w:asciiTheme="majorHAnsi" w:eastAsia="Times New Roman" w:hAnsiTheme="majorHAnsi" w:cs="Times New Roman"/>
          <w:color w:val="000000"/>
          <w:sz w:val="22"/>
          <w:szCs w:val="22"/>
          <w:lang w:eastAsia="en-US"/>
        </w:rPr>
        <w:t xml:space="preserve"> NoGo</w:t>
      </w:r>
      <w:r>
        <w:rPr>
          <w:rFonts w:asciiTheme="majorHAnsi" w:eastAsia="Times New Roman" w:hAnsiTheme="majorHAnsi" w:cs="Times New Roman"/>
          <w:color w:val="000000"/>
          <w:sz w:val="22"/>
          <w:szCs w:val="22"/>
          <w:lang w:eastAsia="en-US"/>
        </w:rPr>
        <w:t xml:space="preserve"> items and 2) chosen vs. non-chosen items. These two are intrinsically dependent since Go items are chosen more than NoGo items.</w:t>
      </w:r>
      <w:r w:rsidR="00530A7D">
        <w:rPr>
          <w:rFonts w:asciiTheme="majorHAnsi" w:eastAsia="Times New Roman" w:hAnsiTheme="majorHAnsi" w:cs="Times New Roman"/>
          <w:color w:val="000000"/>
          <w:sz w:val="22"/>
          <w:szCs w:val="22"/>
          <w:lang w:eastAsia="en-US"/>
        </w:rPr>
        <w:t xml:space="preserve"> T</w:t>
      </w:r>
      <w:r>
        <w:rPr>
          <w:rFonts w:asciiTheme="majorHAnsi" w:eastAsia="Times New Roman" w:hAnsiTheme="majorHAnsi" w:cs="Times New Roman"/>
          <w:color w:val="000000"/>
          <w:sz w:val="22"/>
          <w:szCs w:val="22"/>
          <w:lang w:eastAsia="en-US"/>
        </w:rPr>
        <w:t>heir convergence will indicate if they rely on similar neural systems.</w:t>
      </w:r>
    </w:p>
    <w:p w14:paraId="0369DE88" w14:textId="34ECDF48" w:rsidR="00460501" w:rsidRPr="00460501" w:rsidRDefault="00460501" w:rsidP="00460501">
      <w:pPr>
        <w:pStyle w:val="ListParagraph"/>
        <w:numPr>
          <w:ilvl w:val="0"/>
          <w:numId w:val="28"/>
        </w:numPr>
        <w:spacing w:line="240" w:lineRule="auto"/>
        <w:jc w:val="both"/>
        <w:rPr>
          <w:rFonts w:asciiTheme="majorHAnsi" w:hAnsiTheme="majorHAnsi"/>
          <w:sz w:val="22"/>
          <w:szCs w:val="22"/>
        </w:rPr>
      </w:pPr>
      <w:r w:rsidRPr="00205AB2">
        <w:rPr>
          <w:rFonts w:asciiTheme="majorHAnsi" w:hAnsiTheme="majorHAnsi"/>
          <w:i/>
          <w:sz w:val="22"/>
          <w:szCs w:val="22"/>
        </w:rPr>
        <w:t xml:space="preserve">Will neural response </w:t>
      </w:r>
      <w:r w:rsidRPr="00741613">
        <w:rPr>
          <w:rFonts w:asciiTheme="majorHAnsi" w:hAnsiTheme="majorHAnsi"/>
          <w:i/>
          <w:sz w:val="22"/>
          <w:szCs w:val="22"/>
        </w:rPr>
        <w:t xml:space="preserve">while viewing </w:t>
      </w:r>
      <w:r>
        <w:rPr>
          <w:rFonts w:asciiTheme="majorHAnsi" w:hAnsiTheme="majorHAnsi"/>
          <w:i/>
          <w:sz w:val="22"/>
          <w:szCs w:val="22"/>
        </w:rPr>
        <w:t>the items in the first session predict subsequent choices in subsequent sessions?</w:t>
      </w:r>
    </w:p>
    <w:p w14:paraId="06D0CA47" w14:textId="4EDC9621" w:rsidR="00460501" w:rsidRPr="00DD4CAF" w:rsidRDefault="00460501" w:rsidP="00460501">
      <w:pPr>
        <w:pStyle w:val="ListParagraph"/>
        <w:numPr>
          <w:ilvl w:val="1"/>
          <w:numId w:val="28"/>
        </w:numPr>
        <w:spacing w:line="240" w:lineRule="auto"/>
        <w:jc w:val="both"/>
        <w:rPr>
          <w:rFonts w:asciiTheme="majorHAnsi" w:hAnsiTheme="majorHAnsi"/>
          <w:sz w:val="22"/>
          <w:szCs w:val="22"/>
        </w:rPr>
      </w:pPr>
      <w:r w:rsidRPr="00EB7BB5">
        <w:rPr>
          <w:rFonts w:asciiTheme="majorHAnsi" w:hAnsiTheme="majorHAnsi"/>
          <w:sz w:val="22"/>
          <w:szCs w:val="22"/>
        </w:rPr>
        <w:t>Dissociate choosing Go: training the algorithm to distinguish between</w:t>
      </w:r>
      <w:r>
        <w:rPr>
          <w:rFonts w:asciiTheme="majorHAnsi" w:hAnsiTheme="majorHAnsi"/>
          <w:sz w:val="22"/>
          <w:szCs w:val="22"/>
        </w:rPr>
        <w:t xml:space="preserve"> neural response during </w:t>
      </w:r>
      <w:r w:rsidRPr="00EB7BB5">
        <w:rPr>
          <w:rFonts w:asciiTheme="majorHAnsi" w:eastAsia="Times New Roman" w:hAnsiTheme="majorHAnsi" w:cs="Times New Roman"/>
          <w:color w:val="000000"/>
          <w:sz w:val="22"/>
          <w:szCs w:val="22"/>
          <w:lang w:eastAsia="en-US"/>
        </w:rPr>
        <w:t>response to snacks</w:t>
      </w:r>
      <w:r>
        <w:rPr>
          <w:rFonts w:asciiTheme="majorHAnsi" w:eastAsia="Times New Roman" w:hAnsiTheme="majorHAnsi" w:cs="Times New Roman"/>
          <w:color w:val="000000"/>
          <w:sz w:val="22"/>
          <w:szCs w:val="22"/>
          <w:lang w:eastAsia="en-US"/>
        </w:rPr>
        <w:t xml:space="preserve"> [after minus before training]</w:t>
      </w:r>
      <w:r w:rsidRPr="00EB7BB5">
        <w:rPr>
          <w:rFonts w:asciiTheme="majorHAnsi" w:eastAsia="Times New Roman" w:hAnsiTheme="majorHAnsi" w:cs="Times New Roman"/>
          <w:color w:val="000000"/>
          <w:sz w:val="22"/>
          <w:szCs w:val="22"/>
          <w:lang w:eastAsia="en-US"/>
        </w:rPr>
        <w:t xml:space="preserve"> </w:t>
      </w:r>
      <w:r>
        <w:rPr>
          <w:rFonts w:asciiTheme="majorHAnsi" w:hAnsiTheme="majorHAnsi"/>
          <w:sz w:val="22"/>
          <w:szCs w:val="22"/>
        </w:rPr>
        <w:t>towards items that were subsequently</w:t>
      </w:r>
      <w:r w:rsidRPr="00EB7BB5">
        <w:rPr>
          <w:rFonts w:asciiTheme="majorHAnsi" w:hAnsiTheme="majorHAnsi"/>
          <w:sz w:val="22"/>
          <w:szCs w:val="22"/>
        </w:rPr>
        <w:t xml:space="preserve"> chosen vs. </w:t>
      </w:r>
      <w:r>
        <w:rPr>
          <w:rFonts w:asciiTheme="majorHAnsi" w:hAnsiTheme="majorHAnsi"/>
          <w:sz w:val="22"/>
          <w:szCs w:val="22"/>
        </w:rPr>
        <w:t>not</w:t>
      </w:r>
      <w:r w:rsidRPr="00EB7BB5">
        <w:rPr>
          <w:rFonts w:asciiTheme="majorHAnsi" w:hAnsiTheme="majorHAnsi"/>
          <w:sz w:val="22"/>
          <w:szCs w:val="22"/>
        </w:rPr>
        <w:t xml:space="preserve"> chosen</w:t>
      </w:r>
      <w:r>
        <w:rPr>
          <w:rFonts w:asciiTheme="majorHAnsi" w:hAnsiTheme="majorHAnsi"/>
          <w:sz w:val="22"/>
          <w:szCs w:val="22"/>
        </w:rPr>
        <w:t xml:space="preserve"> during probe [2-5]</w:t>
      </w:r>
      <w:r w:rsidRPr="00EB7BB5">
        <w:rPr>
          <w:rFonts w:asciiTheme="majorHAnsi" w:hAnsiTheme="majorHAnsi"/>
          <w:sz w:val="22"/>
          <w:szCs w:val="22"/>
        </w:rPr>
        <w:t xml:space="preserve">. </w:t>
      </w:r>
      <w:r w:rsidRPr="00EB7BB5">
        <w:rPr>
          <w:rFonts w:asciiTheme="majorHAnsi" w:eastAsia="Times New Roman" w:hAnsiTheme="majorHAnsi" w:cs="Times New Roman"/>
          <w:color w:val="000000"/>
          <w:sz w:val="22"/>
          <w:szCs w:val="22"/>
          <w:lang w:eastAsia="en-US"/>
        </w:rPr>
        <w:t>Separately for each time point and for each group.</w:t>
      </w:r>
    </w:p>
    <w:p w14:paraId="20613E16" w14:textId="22EC0E87" w:rsidR="00460501" w:rsidRPr="007058FF" w:rsidRDefault="00460501" w:rsidP="00460501">
      <w:pPr>
        <w:pStyle w:val="ListParagraph"/>
        <w:spacing w:line="240" w:lineRule="auto"/>
        <w:ind w:left="1800"/>
        <w:jc w:val="both"/>
        <w:rPr>
          <w:rFonts w:asciiTheme="majorHAnsi" w:hAnsiTheme="majorHAnsi"/>
          <w:sz w:val="22"/>
          <w:szCs w:val="22"/>
        </w:rPr>
      </w:pPr>
    </w:p>
    <w:p w14:paraId="60184E4C" w14:textId="77777777" w:rsidR="00DD4CAF" w:rsidRPr="00DD4CAF" w:rsidRDefault="00DD4CAF" w:rsidP="00DD4CAF">
      <w:pPr>
        <w:spacing w:line="240" w:lineRule="auto"/>
        <w:jc w:val="both"/>
        <w:rPr>
          <w:rFonts w:asciiTheme="majorHAnsi" w:hAnsiTheme="majorHAnsi"/>
          <w:sz w:val="22"/>
          <w:szCs w:val="22"/>
        </w:rPr>
      </w:pPr>
    </w:p>
    <w:p w14:paraId="424E92D0" w14:textId="77777777" w:rsidR="00731D13" w:rsidRPr="00EB7BB5" w:rsidRDefault="00731D13" w:rsidP="00842EF5">
      <w:pPr>
        <w:pStyle w:val="ListParagraph"/>
        <w:spacing w:line="240" w:lineRule="auto"/>
        <w:ind w:left="1080"/>
        <w:jc w:val="both"/>
        <w:rPr>
          <w:rFonts w:asciiTheme="majorHAnsi" w:hAnsiTheme="majorHAnsi"/>
          <w:sz w:val="22"/>
          <w:szCs w:val="22"/>
        </w:rPr>
      </w:pPr>
    </w:p>
    <w:p w14:paraId="5B6309C8" w14:textId="77777777" w:rsidR="00731D13" w:rsidRPr="00842EF5" w:rsidRDefault="00731D13" w:rsidP="00842EF5">
      <w:pPr>
        <w:pStyle w:val="ListParagraph"/>
        <w:spacing w:line="240" w:lineRule="auto"/>
        <w:ind w:left="900"/>
        <w:jc w:val="both"/>
        <w:rPr>
          <w:rFonts w:asciiTheme="majorHAnsi" w:hAnsiTheme="majorHAnsi"/>
          <w:b/>
          <w:sz w:val="22"/>
          <w:szCs w:val="22"/>
        </w:rPr>
      </w:pPr>
      <w:r w:rsidRPr="00842EF5">
        <w:rPr>
          <w:rFonts w:asciiTheme="majorHAnsi" w:eastAsia="Times New Roman" w:hAnsiTheme="majorHAnsi" w:cs="Times New Roman"/>
          <w:b/>
          <w:color w:val="000000"/>
          <w:sz w:val="22"/>
          <w:szCs w:val="22"/>
          <w:lang w:eastAsia="en-US"/>
        </w:rPr>
        <w:t>gPPI</w:t>
      </w:r>
    </w:p>
    <w:p w14:paraId="54E169D5" w14:textId="77777777" w:rsidR="00842EF5" w:rsidRPr="00842EF5" w:rsidRDefault="00842EF5" w:rsidP="00842EF5">
      <w:pPr>
        <w:pStyle w:val="ListParagraph"/>
        <w:numPr>
          <w:ilvl w:val="3"/>
          <w:numId w:val="23"/>
        </w:numPr>
        <w:spacing w:line="240" w:lineRule="auto"/>
        <w:jc w:val="both"/>
        <w:rPr>
          <w:rFonts w:asciiTheme="majorHAnsi" w:hAnsiTheme="majorHAnsi"/>
          <w:i/>
          <w:sz w:val="22"/>
          <w:szCs w:val="22"/>
        </w:rPr>
      </w:pPr>
      <w:r w:rsidRPr="00842EF5">
        <w:rPr>
          <w:rFonts w:asciiTheme="majorHAnsi" w:eastAsia="Times New Roman" w:hAnsiTheme="majorHAnsi" w:cs="Times New Roman"/>
          <w:i/>
          <w:color w:val="000000"/>
          <w:sz w:val="22"/>
          <w:szCs w:val="22"/>
          <w:lang w:eastAsia="en-US"/>
        </w:rPr>
        <w:t xml:space="preserve">Which functional connectivity patterns are associated with CAT? </w:t>
      </w:r>
    </w:p>
    <w:p w14:paraId="588A3E50" w14:textId="525B9644" w:rsidR="00696E59" w:rsidRPr="00842EF5" w:rsidRDefault="00731D13" w:rsidP="00842EF5">
      <w:pPr>
        <w:pStyle w:val="ListParagraph"/>
        <w:numPr>
          <w:ilvl w:val="4"/>
          <w:numId w:val="23"/>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 xml:space="preserve">Connectivity of change of response to snacks after training </w:t>
      </w:r>
      <w:r w:rsidRPr="00EB7BB5">
        <w:rPr>
          <w:rFonts w:asciiTheme="majorHAnsi" w:hAnsiTheme="majorHAnsi"/>
          <w:sz w:val="22"/>
          <w:szCs w:val="22"/>
        </w:rPr>
        <w:t xml:space="preserve">(difference of </w:t>
      </w:r>
      <w:r w:rsidRPr="00EB7BB5">
        <w:rPr>
          <w:rFonts w:asciiTheme="majorHAnsi" w:eastAsia="Times New Roman" w:hAnsiTheme="majorHAnsi" w:cs="Times New Roman"/>
          <w:color w:val="000000"/>
          <w:sz w:val="22"/>
          <w:szCs w:val="22"/>
          <w:lang w:eastAsia="en-US"/>
        </w:rPr>
        <w:t>response to snacks [2-6] minus before (response to snacks 1</w:t>
      </w:r>
      <w:r w:rsidRPr="00EB7BB5">
        <w:rPr>
          <w:rFonts w:asciiTheme="majorHAnsi" w:hAnsiTheme="majorHAnsi"/>
          <w:sz w:val="22"/>
          <w:szCs w:val="22"/>
        </w:rPr>
        <w:t>)) for Go items</w:t>
      </w:r>
      <w:r w:rsidRPr="00EB7BB5">
        <w:rPr>
          <w:rFonts w:asciiTheme="majorHAnsi" w:eastAsia="Times New Roman" w:hAnsiTheme="majorHAnsi" w:cs="Times New Roman"/>
          <w:color w:val="000000"/>
          <w:sz w:val="22"/>
          <w:szCs w:val="22"/>
          <w:lang w:eastAsia="en-US"/>
        </w:rPr>
        <w:t>.</w:t>
      </w:r>
      <w:r w:rsidRPr="00842EF5">
        <w:rPr>
          <w:rFonts w:asciiTheme="majorHAnsi" w:eastAsia="Times New Roman" w:hAnsiTheme="majorHAnsi" w:cs="Times New Roman"/>
          <w:color w:val="000000"/>
          <w:sz w:val="22"/>
          <w:szCs w:val="22"/>
          <w:lang w:eastAsia="en-US"/>
        </w:rPr>
        <w:t xml:space="preserve"> Seed regions: pre-hypothesized regions &amp; significant regions from the GLM analysis.</w:t>
      </w:r>
    </w:p>
    <w:p w14:paraId="10945826" w14:textId="100FE996" w:rsidR="00CE429B" w:rsidRPr="00842EF5" w:rsidRDefault="00CE429B" w:rsidP="0005508B">
      <w:pPr>
        <w:pStyle w:val="ListParagraph"/>
        <w:spacing w:line="240" w:lineRule="auto"/>
        <w:ind w:left="0"/>
        <w:jc w:val="both"/>
        <w:outlineLvl w:val="0"/>
        <w:rPr>
          <w:rFonts w:asciiTheme="majorHAnsi" w:hAnsiTheme="majorHAnsi"/>
          <w:sz w:val="22"/>
          <w:szCs w:val="22"/>
          <w:u w:val="single"/>
        </w:rPr>
      </w:pPr>
      <w:r w:rsidRPr="00842EF5">
        <w:rPr>
          <w:rFonts w:asciiTheme="majorHAnsi" w:hAnsiTheme="majorHAnsi"/>
          <w:sz w:val="22"/>
          <w:szCs w:val="22"/>
          <w:u w:val="single"/>
        </w:rPr>
        <w:t>Training</w:t>
      </w:r>
    </w:p>
    <w:p w14:paraId="200AC8D0" w14:textId="77777777" w:rsidR="00CE429B" w:rsidRPr="00842EF5" w:rsidRDefault="00CE429B" w:rsidP="0005508B">
      <w:pPr>
        <w:pStyle w:val="ListParagraph"/>
        <w:spacing w:line="240" w:lineRule="auto"/>
        <w:jc w:val="both"/>
        <w:outlineLvl w:val="0"/>
        <w:rPr>
          <w:rFonts w:asciiTheme="majorHAnsi" w:hAnsiTheme="majorHAnsi"/>
          <w:b/>
          <w:sz w:val="22"/>
          <w:szCs w:val="22"/>
        </w:rPr>
      </w:pPr>
      <w:r w:rsidRPr="00842EF5">
        <w:rPr>
          <w:rFonts w:asciiTheme="majorHAnsi" w:eastAsia="Times New Roman" w:hAnsiTheme="majorHAnsi" w:cs="Times New Roman"/>
          <w:b/>
          <w:color w:val="000000"/>
          <w:sz w:val="22"/>
          <w:szCs w:val="22"/>
          <w:lang w:eastAsia="en-US"/>
        </w:rPr>
        <w:t>Univariate analysis</w:t>
      </w:r>
    </w:p>
    <w:p w14:paraId="5513E4DC" w14:textId="53A6D9CB" w:rsidR="00205AB2" w:rsidRPr="00205AB2" w:rsidRDefault="00205AB2" w:rsidP="00205AB2">
      <w:pPr>
        <w:pStyle w:val="ListParagraph"/>
        <w:numPr>
          <w:ilvl w:val="0"/>
          <w:numId w:val="24"/>
        </w:numPr>
        <w:spacing w:line="240" w:lineRule="auto"/>
        <w:jc w:val="both"/>
        <w:rPr>
          <w:rFonts w:asciiTheme="majorHAnsi" w:hAnsiTheme="majorHAnsi"/>
          <w:sz w:val="22"/>
          <w:szCs w:val="22"/>
        </w:rPr>
      </w:pPr>
      <w:r w:rsidRPr="00205AB2">
        <w:rPr>
          <w:rFonts w:asciiTheme="majorHAnsi" w:hAnsiTheme="majorHAnsi"/>
          <w:i/>
          <w:sz w:val="22"/>
          <w:szCs w:val="22"/>
        </w:rPr>
        <w:t xml:space="preserve">Will neural response change </w:t>
      </w:r>
      <w:r w:rsidR="007058FF">
        <w:rPr>
          <w:rFonts w:asciiTheme="majorHAnsi" w:hAnsiTheme="majorHAnsi"/>
          <w:i/>
          <w:sz w:val="22"/>
          <w:szCs w:val="22"/>
        </w:rPr>
        <w:t xml:space="preserve">with the progress in </w:t>
      </w:r>
      <w:r w:rsidRPr="00205AB2">
        <w:rPr>
          <w:rFonts w:asciiTheme="majorHAnsi" w:hAnsiTheme="majorHAnsi"/>
          <w:i/>
          <w:sz w:val="22"/>
          <w:szCs w:val="22"/>
        </w:rPr>
        <w:t>training?</w:t>
      </w:r>
      <w:r w:rsidR="007058FF">
        <w:rPr>
          <w:rFonts w:asciiTheme="majorHAnsi" w:hAnsiTheme="majorHAnsi"/>
          <w:i/>
          <w:sz w:val="22"/>
          <w:szCs w:val="22"/>
        </w:rPr>
        <w:t xml:space="preserve"> Will it be different between the groups?</w:t>
      </w:r>
    </w:p>
    <w:p w14:paraId="27B85D2B" w14:textId="773FB472" w:rsidR="00CE429B" w:rsidRPr="00205AB2" w:rsidRDefault="00CE429B" w:rsidP="00205AB2">
      <w:pPr>
        <w:pStyle w:val="ListParagraph"/>
        <w:numPr>
          <w:ilvl w:val="0"/>
          <w:numId w:val="26"/>
        </w:numPr>
        <w:spacing w:line="240" w:lineRule="auto"/>
        <w:jc w:val="both"/>
        <w:rPr>
          <w:rFonts w:asciiTheme="majorHAnsi" w:hAnsiTheme="majorHAnsi"/>
          <w:sz w:val="22"/>
          <w:szCs w:val="22"/>
        </w:rPr>
      </w:pPr>
      <w:r w:rsidRPr="00205AB2">
        <w:rPr>
          <w:rFonts w:asciiTheme="majorHAnsi" w:eastAsia="Times New Roman" w:hAnsiTheme="majorHAnsi" w:cs="Times New Roman"/>
          <w:color w:val="000000"/>
          <w:sz w:val="22"/>
          <w:szCs w:val="22"/>
          <w:lang w:eastAsia="en-US"/>
        </w:rPr>
        <w:t xml:space="preserve">First-level GLM analysis on each of the 8 training runs (each with 2 training repetitions) with feat. </w:t>
      </w:r>
    </w:p>
    <w:p w14:paraId="729A4C48" w14:textId="77777777" w:rsidR="00CE429B" w:rsidRPr="00CE429B" w:rsidRDefault="00CE429B" w:rsidP="00205AB2">
      <w:pPr>
        <w:pStyle w:val="ListParagraph"/>
        <w:numPr>
          <w:ilvl w:val="4"/>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lastRenderedPageBreak/>
        <w:t>Contrast the time variable in second level GLM analysis on the mean of these 8 runs to model the time difference in each subject:</w:t>
      </w:r>
    </w:p>
    <w:p w14:paraId="0A740738" w14:textId="76D7ACDD" w:rsidR="00CE429B" w:rsidRPr="00CE429B" w:rsidRDefault="00CE429B" w:rsidP="00A6222A">
      <w:pPr>
        <w:pStyle w:val="ListParagraph"/>
        <w:numPr>
          <w:ilvl w:val="6"/>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Last 2 runs &gt; First 2 runs</w:t>
      </w:r>
    </w:p>
    <w:p w14:paraId="503A6223" w14:textId="57085CA9" w:rsidR="00CE429B" w:rsidRPr="00CE429B" w:rsidRDefault="00CE429B" w:rsidP="00A6222A">
      <w:pPr>
        <w:pStyle w:val="ListParagraph"/>
        <w:numPr>
          <w:ilvl w:val="6"/>
          <w:numId w:val="14"/>
        </w:numPr>
        <w:spacing w:line="240" w:lineRule="auto"/>
        <w:jc w:val="both"/>
        <w:rPr>
          <w:rFonts w:asciiTheme="majorHAnsi" w:hAnsiTheme="majorHAnsi"/>
          <w:sz w:val="22"/>
          <w:szCs w:val="22"/>
        </w:rPr>
      </w:pPr>
      <w:r w:rsidRPr="00CE429B">
        <w:rPr>
          <w:rFonts w:asciiTheme="majorHAnsi" w:eastAsia="Times New Roman" w:hAnsiTheme="majorHAnsi" w:cs="Times New Roman"/>
          <w:color w:val="000000"/>
          <w:sz w:val="22"/>
          <w:szCs w:val="22"/>
          <w:lang w:eastAsia="en-US"/>
        </w:rPr>
        <w:t>Linear trend model for the 8 runs [-4, -3, -2, -1, 1, 2, 3, 4]</w:t>
      </w:r>
    </w:p>
    <w:p w14:paraId="4B0F8296" w14:textId="77777777" w:rsidR="00CE429B" w:rsidRPr="00CE429B" w:rsidRDefault="00CE429B" w:rsidP="00205AB2">
      <w:pPr>
        <w:pStyle w:val="ListParagraph"/>
        <w:numPr>
          <w:ilvl w:val="4"/>
          <w:numId w:val="14"/>
        </w:numPr>
        <w:spacing w:line="240" w:lineRule="auto"/>
        <w:jc w:val="both"/>
        <w:rPr>
          <w:rFonts w:asciiTheme="majorHAnsi" w:hAnsiTheme="majorHAnsi"/>
          <w:sz w:val="22"/>
          <w:szCs w:val="22"/>
        </w:rPr>
      </w:pPr>
      <w:r w:rsidRPr="00CE429B">
        <w:rPr>
          <w:rFonts w:asciiTheme="majorHAnsi" w:eastAsia="Times New Roman" w:hAnsiTheme="majorHAnsi" w:cs="Times New Roman"/>
          <w:color w:val="000000"/>
          <w:sz w:val="22"/>
          <w:szCs w:val="22"/>
          <w:lang w:eastAsia="en-US"/>
        </w:rPr>
        <w:t xml:space="preserve">Group analysis using one-sample permutations test with randomize on the results of the second level for each group separately. </w:t>
      </w:r>
    </w:p>
    <w:p w14:paraId="26066779" w14:textId="2D118857" w:rsidR="00CE429B" w:rsidRPr="007058FF" w:rsidRDefault="00CE429B" w:rsidP="00205AB2">
      <w:pPr>
        <w:pStyle w:val="ListParagraph"/>
        <w:numPr>
          <w:ilvl w:val="4"/>
          <w:numId w:val="14"/>
        </w:numPr>
        <w:spacing w:line="240" w:lineRule="auto"/>
        <w:jc w:val="both"/>
        <w:rPr>
          <w:rFonts w:asciiTheme="majorHAnsi" w:hAnsiTheme="majorHAnsi"/>
          <w:sz w:val="22"/>
          <w:szCs w:val="22"/>
        </w:rPr>
      </w:pPr>
      <w:r w:rsidRPr="00CE429B">
        <w:rPr>
          <w:rFonts w:asciiTheme="majorHAnsi" w:eastAsia="Times New Roman" w:hAnsiTheme="majorHAnsi" w:cs="Times New Roman"/>
          <w:color w:val="000000"/>
          <w:sz w:val="22"/>
          <w:szCs w:val="22"/>
          <w:lang w:eastAsia="en-US"/>
        </w:rPr>
        <w:t>Then compare the differences between groups using two-sample permutations test with randomize</w:t>
      </w:r>
    </w:p>
    <w:p w14:paraId="10FAF759" w14:textId="368B384A" w:rsidR="007058FF" w:rsidRPr="007058FF" w:rsidRDefault="007058FF" w:rsidP="007058FF">
      <w:pPr>
        <w:pStyle w:val="ListParagraph"/>
        <w:numPr>
          <w:ilvl w:val="0"/>
          <w:numId w:val="27"/>
        </w:numPr>
        <w:spacing w:line="240" w:lineRule="auto"/>
        <w:jc w:val="both"/>
        <w:rPr>
          <w:rFonts w:asciiTheme="majorHAnsi" w:hAnsiTheme="majorHAnsi"/>
          <w:sz w:val="22"/>
          <w:szCs w:val="22"/>
        </w:rPr>
      </w:pPr>
      <w:r w:rsidRPr="00205AB2">
        <w:rPr>
          <w:rFonts w:asciiTheme="majorHAnsi" w:hAnsiTheme="majorHAnsi"/>
          <w:i/>
          <w:sz w:val="22"/>
          <w:szCs w:val="22"/>
        </w:rPr>
        <w:t>Will neural response during training</w:t>
      </w:r>
      <w:r>
        <w:rPr>
          <w:rFonts w:asciiTheme="majorHAnsi" w:hAnsiTheme="majorHAnsi"/>
          <w:i/>
          <w:sz w:val="22"/>
          <w:szCs w:val="22"/>
        </w:rPr>
        <w:t xml:space="preserve"> predict subsequent choices</w:t>
      </w:r>
      <w:r w:rsidRPr="00205AB2">
        <w:rPr>
          <w:rFonts w:asciiTheme="majorHAnsi" w:hAnsiTheme="majorHAnsi"/>
          <w:i/>
          <w:sz w:val="22"/>
          <w:szCs w:val="22"/>
        </w:rPr>
        <w:t>?</w:t>
      </w:r>
    </w:p>
    <w:p w14:paraId="32ED5B0A" w14:textId="379B4443" w:rsidR="00CE429B" w:rsidRPr="0017276D" w:rsidRDefault="00CE429B" w:rsidP="00A6222A">
      <w:pPr>
        <w:pStyle w:val="ListParagraph"/>
        <w:numPr>
          <w:ilvl w:val="4"/>
          <w:numId w:val="14"/>
        </w:numPr>
        <w:spacing w:line="240" w:lineRule="auto"/>
        <w:jc w:val="both"/>
        <w:rPr>
          <w:rFonts w:asciiTheme="majorHAnsi" w:hAnsiTheme="majorHAnsi"/>
          <w:sz w:val="22"/>
          <w:szCs w:val="22"/>
        </w:rPr>
      </w:pPr>
      <w:r>
        <w:rPr>
          <w:rFonts w:asciiTheme="majorHAnsi" w:eastAsia="Times New Roman" w:hAnsiTheme="majorHAnsi" w:cs="Times New Roman"/>
          <w:color w:val="000000"/>
          <w:sz w:val="22"/>
          <w:szCs w:val="22"/>
          <w:lang w:eastAsia="en-US"/>
        </w:rPr>
        <w:t xml:space="preserve">In the </w:t>
      </w:r>
      <w:r w:rsidRPr="00EB7BB5">
        <w:rPr>
          <w:rFonts w:asciiTheme="majorHAnsi" w:eastAsia="Times New Roman" w:hAnsiTheme="majorHAnsi" w:cs="Times New Roman"/>
          <w:color w:val="000000"/>
          <w:sz w:val="22"/>
          <w:szCs w:val="22"/>
          <w:lang w:eastAsia="en-US"/>
        </w:rPr>
        <w:t xml:space="preserve">above GLM analysis </w:t>
      </w:r>
      <w:r>
        <w:rPr>
          <w:rFonts w:asciiTheme="majorHAnsi" w:eastAsia="Times New Roman" w:hAnsiTheme="majorHAnsi" w:cs="Times New Roman"/>
          <w:color w:val="000000"/>
          <w:sz w:val="22"/>
          <w:szCs w:val="22"/>
          <w:lang w:eastAsia="en-US"/>
        </w:rPr>
        <w:t>add a</w:t>
      </w:r>
      <w:r w:rsidRPr="00EB7BB5">
        <w:rPr>
          <w:rFonts w:asciiTheme="majorHAnsi" w:eastAsia="Times New Roman" w:hAnsiTheme="majorHAnsi" w:cs="Times New Roman"/>
          <w:color w:val="000000"/>
          <w:sz w:val="22"/>
          <w:szCs w:val="22"/>
          <w:lang w:eastAsia="en-US"/>
        </w:rPr>
        <w:t xml:space="preserve"> </w:t>
      </w:r>
      <w:r w:rsidR="0017276D">
        <w:rPr>
          <w:rFonts w:asciiTheme="majorHAnsi" w:eastAsia="Times New Roman" w:hAnsiTheme="majorHAnsi" w:cs="Times New Roman"/>
          <w:color w:val="000000"/>
          <w:sz w:val="22"/>
          <w:szCs w:val="22"/>
          <w:lang w:eastAsia="en-US"/>
        </w:rPr>
        <w:t xml:space="preserve">regressor with </w:t>
      </w:r>
      <w:r w:rsidRPr="00EB7BB5">
        <w:rPr>
          <w:rFonts w:asciiTheme="majorHAnsi" w:eastAsia="Times New Roman" w:hAnsiTheme="majorHAnsi" w:cs="Times New Roman"/>
          <w:color w:val="000000"/>
          <w:sz w:val="22"/>
          <w:szCs w:val="22"/>
          <w:lang w:eastAsia="en-US"/>
        </w:rPr>
        <w:t xml:space="preserve">parametric modulations </w:t>
      </w:r>
      <w:r>
        <w:rPr>
          <w:rFonts w:asciiTheme="majorHAnsi" w:eastAsia="Times New Roman" w:hAnsiTheme="majorHAnsi" w:cs="Times New Roman"/>
          <w:color w:val="000000"/>
          <w:sz w:val="22"/>
          <w:szCs w:val="22"/>
          <w:lang w:eastAsia="en-US"/>
        </w:rPr>
        <w:t>of choice proportion during probe,</w:t>
      </w:r>
      <w:r w:rsidRPr="00EB7BB5">
        <w:rPr>
          <w:rFonts w:asciiTheme="majorHAnsi" w:eastAsia="Times New Roman" w:hAnsiTheme="majorHAnsi" w:cs="Times New Roman"/>
          <w:color w:val="000000"/>
          <w:sz w:val="22"/>
          <w:szCs w:val="22"/>
          <w:lang w:eastAsia="en-US"/>
        </w:rPr>
        <w:t xml:space="preserve"> in order to identify regions in which activity levels were predictive of future behavior.</w:t>
      </w:r>
    </w:p>
    <w:p w14:paraId="2C6BD9F5" w14:textId="3B070875" w:rsidR="0017276D" w:rsidRPr="007058FF" w:rsidRDefault="0017276D" w:rsidP="0005508B">
      <w:pPr>
        <w:spacing w:line="240" w:lineRule="auto"/>
        <w:ind w:firstLine="720"/>
        <w:jc w:val="both"/>
        <w:outlineLvl w:val="0"/>
        <w:rPr>
          <w:rFonts w:asciiTheme="majorHAnsi" w:hAnsiTheme="majorHAnsi"/>
          <w:b/>
          <w:sz w:val="22"/>
          <w:szCs w:val="22"/>
        </w:rPr>
      </w:pPr>
      <w:r w:rsidRPr="007058FF">
        <w:rPr>
          <w:rFonts w:asciiTheme="majorHAnsi" w:eastAsia="Times New Roman" w:hAnsiTheme="majorHAnsi" w:cs="Times New Roman"/>
          <w:b/>
          <w:color w:val="000000"/>
          <w:sz w:val="22"/>
          <w:szCs w:val="22"/>
          <w:lang w:eastAsia="en-US"/>
        </w:rPr>
        <w:t>MVPA</w:t>
      </w:r>
    </w:p>
    <w:p w14:paraId="39446D93" w14:textId="77777777" w:rsidR="007058FF" w:rsidRPr="007058FF" w:rsidRDefault="007058FF" w:rsidP="007058FF">
      <w:pPr>
        <w:pStyle w:val="ListParagraph"/>
        <w:numPr>
          <w:ilvl w:val="0"/>
          <w:numId w:val="28"/>
        </w:numPr>
        <w:spacing w:line="240" w:lineRule="auto"/>
        <w:jc w:val="both"/>
        <w:rPr>
          <w:rFonts w:asciiTheme="majorHAnsi" w:hAnsiTheme="majorHAnsi"/>
          <w:sz w:val="22"/>
          <w:szCs w:val="22"/>
        </w:rPr>
      </w:pPr>
      <w:r w:rsidRPr="00205AB2">
        <w:rPr>
          <w:rFonts w:asciiTheme="majorHAnsi" w:hAnsiTheme="majorHAnsi"/>
          <w:i/>
          <w:sz w:val="22"/>
          <w:szCs w:val="22"/>
        </w:rPr>
        <w:t>Will neural response during training</w:t>
      </w:r>
      <w:r>
        <w:rPr>
          <w:rFonts w:asciiTheme="majorHAnsi" w:hAnsiTheme="majorHAnsi"/>
          <w:i/>
          <w:sz w:val="22"/>
          <w:szCs w:val="22"/>
        </w:rPr>
        <w:t xml:space="preserve"> predict subsequent choices</w:t>
      </w:r>
      <w:r w:rsidRPr="00205AB2">
        <w:rPr>
          <w:rFonts w:asciiTheme="majorHAnsi" w:hAnsiTheme="majorHAnsi"/>
          <w:i/>
          <w:sz w:val="22"/>
          <w:szCs w:val="22"/>
        </w:rPr>
        <w:t>?</w:t>
      </w:r>
    </w:p>
    <w:p w14:paraId="40954F11" w14:textId="45865952" w:rsidR="0017276D" w:rsidRPr="00D007FA" w:rsidRDefault="0017276D" w:rsidP="00A6222A">
      <w:pPr>
        <w:pStyle w:val="ListParagraph"/>
        <w:numPr>
          <w:ilvl w:val="4"/>
          <w:numId w:val="14"/>
        </w:numPr>
        <w:spacing w:line="240" w:lineRule="auto"/>
        <w:jc w:val="both"/>
        <w:rPr>
          <w:rFonts w:asciiTheme="majorHAnsi" w:hAnsiTheme="majorHAnsi"/>
          <w:sz w:val="22"/>
          <w:szCs w:val="22"/>
        </w:rPr>
      </w:pPr>
      <w:r w:rsidRPr="00EB7BB5">
        <w:rPr>
          <w:rFonts w:asciiTheme="majorHAnsi" w:hAnsiTheme="majorHAnsi"/>
          <w:sz w:val="22"/>
          <w:szCs w:val="22"/>
        </w:rPr>
        <w:t>Dissociate choosing Go: training the algorithm to distinguish between</w:t>
      </w:r>
      <w:r>
        <w:rPr>
          <w:rFonts w:asciiTheme="majorHAnsi" w:hAnsiTheme="majorHAnsi"/>
          <w:sz w:val="22"/>
          <w:szCs w:val="22"/>
        </w:rPr>
        <w:t xml:space="preserve"> neural response during training towards items tha</w:t>
      </w:r>
      <w:r w:rsidR="00BF104B">
        <w:rPr>
          <w:rFonts w:asciiTheme="majorHAnsi" w:hAnsiTheme="majorHAnsi"/>
          <w:sz w:val="22"/>
          <w:szCs w:val="22"/>
        </w:rPr>
        <w:t>t were subsequently</w:t>
      </w:r>
      <w:r w:rsidRPr="00EB7BB5">
        <w:rPr>
          <w:rFonts w:asciiTheme="majorHAnsi" w:hAnsiTheme="majorHAnsi"/>
          <w:sz w:val="22"/>
          <w:szCs w:val="22"/>
        </w:rPr>
        <w:t xml:space="preserve"> chosen vs. </w:t>
      </w:r>
      <w:r w:rsidR="00BF104B">
        <w:rPr>
          <w:rFonts w:asciiTheme="majorHAnsi" w:hAnsiTheme="majorHAnsi"/>
          <w:sz w:val="22"/>
          <w:szCs w:val="22"/>
        </w:rPr>
        <w:t>not</w:t>
      </w:r>
      <w:r w:rsidRPr="00EB7BB5">
        <w:rPr>
          <w:rFonts w:asciiTheme="majorHAnsi" w:hAnsiTheme="majorHAnsi"/>
          <w:sz w:val="22"/>
          <w:szCs w:val="22"/>
        </w:rPr>
        <w:t xml:space="preserve"> chosen</w:t>
      </w:r>
      <w:r w:rsidR="00BF104B">
        <w:rPr>
          <w:rFonts w:asciiTheme="majorHAnsi" w:hAnsiTheme="majorHAnsi"/>
          <w:sz w:val="22"/>
          <w:szCs w:val="22"/>
        </w:rPr>
        <w:t xml:space="preserve"> during probe</w:t>
      </w:r>
      <w:r w:rsidRPr="00EB7BB5">
        <w:rPr>
          <w:rFonts w:asciiTheme="majorHAnsi" w:hAnsiTheme="majorHAnsi"/>
          <w:sz w:val="22"/>
          <w:szCs w:val="22"/>
        </w:rPr>
        <w:t xml:space="preserve">. </w:t>
      </w:r>
      <w:r w:rsidRPr="00EB7BB5">
        <w:rPr>
          <w:rFonts w:asciiTheme="majorHAnsi" w:eastAsia="Times New Roman" w:hAnsiTheme="majorHAnsi" w:cs="Times New Roman"/>
          <w:color w:val="000000"/>
          <w:sz w:val="22"/>
          <w:szCs w:val="22"/>
          <w:lang w:eastAsia="en-US"/>
        </w:rPr>
        <w:t>Separately for each time point and for each group.</w:t>
      </w:r>
    </w:p>
    <w:p w14:paraId="2E15BA28" w14:textId="77A30951" w:rsidR="00910931" w:rsidRPr="00022451" w:rsidRDefault="00910931" w:rsidP="0005508B">
      <w:pPr>
        <w:spacing w:line="240" w:lineRule="auto"/>
        <w:jc w:val="both"/>
        <w:outlineLvl w:val="0"/>
        <w:rPr>
          <w:rFonts w:asciiTheme="majorHAnsi" w:hAnsiTheme="majorHAnsi"/>
          <w:sz w:val="22"/>
          <w:szCs w:val="22"/>
          <w:u w:val="single"/>
        </w:rPr>
      </w:pPr>
      <w:r w:rsidRPr="00022451">
        <w:rPr>
          <w:rFonts w:asciiTheme="majorHAnsi" w:eastAsia="Times New Roman" w:hAnsiTheme="majorHAnsi" w:cs="Times New Roman"/>
          <w:color w:val="000000"/>
          <w:sz w:val="22"/>
          <w:szCs w:val="22"/>
          <w:u w:val="single"/>
          <w:lang w:eastAsia="en-US"/>
        </w:rPr>
        <w:t>Probe</w:t>
      </w:r>
    </w:p>
    <w:p w14:paraId="792E07C9" w14:textId="77777777" w:rsidR="00910931" w:rsidRPr="00022451" w:rsidRDefault="00910931" w:rsidP="0005508B">
      <w:pPr>
        <w:spacing w:line="240" w:lineRule="auto"/>
        <w:ind w:firstLine="720"/>
        <w:jc w:val="both"/>
        <w:outlineLvl w:val="0"/>
        <w:rPr>
          <w:rFonts w:asciiTheme="majorHAnsi" w:hAnsiTheme="majorHAnsi"/>
          <w:b/>
          <w:sz w:val="22"/>
          <w:szCs w:val="22"/>
        </w:rPr>
      </w:pPr>
      <w:r w:rsidRPr="00022451">
        <w:rPr>
          <w:rFonts w:asciiTheme="majorHAnsi" w:eastAsia="Times New Roman" w:hAnsiTheme="majorHAnsi" w:cs="Times New Roman"/>
          <w:b/>
          <w:color w:val="000000"/>
          <w:sz w:val="22"/>
          <w:szCs w:val="22"/>
          <w:lang w:eastAsia="en-US"/>
        </w:rPr>
        <w:t>Univariate analysis</w:t>
      </w:r>
    </w:p>
    <w:p w14:paraId="7AA6B416" w14:textId="382819D1" w:rsidR="00022451" w:rsidRPr="00022451" w:rsidRDefault="00022451" w:rsidP="00022451">
      <w:pPr>
        <w:pStyle w:val="ListParagraph"/>
        <w:numPr>
          <w:ilvl w:val="0"/>
          <w:numId w:val="28"/>
        </w:numPr>
        <w:spacing w:line="240" w:lineRule="auto"/>
        <w:jc w:val="both"/>
        <w:rPr>
          <w:rFonts w:asciiTheme="majorHAnsi" w:hAnsiTheme="majorHAnsi"/>
          <w:i/>
          <w:sz w:val="22"/>
          <w:szCs w:val="22"/>
        </w:rPr>
      </w:pPr>
      <w:r w:rsidRPr="00022451">
        <w:rPr>
          <w:rFonts w:asciiTheme="majorHAnsi" w:hAnsiTheme="majorHAnsi"/>
          <w:i/>
          <w:sz w:val="22"/>
          <w:szCs w:val="22"/>
        </w:rPr>
        <w:t xml:space="preserve">Will neural response correlate with </w:t>
      </w:r>
      <w:r w:rsidRPr="00022451">
        <w:rPr>
          <w:rFonts w:ascii="Calibri" w:hAnsi="Calibri"/>
          <w:i/>
          <w:color w:val="000000"/>
          <w:sz w:val="22"/>
          <w:szCs w:val="22"/>
        </w:rPr>
        <w:t>choosing Go over NoGo items?</w:t>
      </w:r>
    </w:p>
    <w:p w14:paraId="392F63E3" w14:textId="77777777" w:rsidR="00910931" w:rsidRPr="00EB7BB5" w:rsidRDefault="00910931" w:rsidP="00A6222A">
      <w:pPr>
        <w:pStyle w:val="ListParagraph"/>
        <w:numPr>
          <w:ilvl w:val="4"/>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First-level GLM analysis on each of the 4 short-term probe runs with feat, second level GLM analysis on the mean of these four runs for each participant, and then:</w:t>
      </w:r>
    </w:p>
    <w:p w14:paraId="0DCC5144" w14:textId="761BFABB" w:rsidR="00910931" w:rsidRPr="00EB7BB5" w:rsidRDefault="00910931" w:rsidP="00022451">
      <w:pPr>
        <w:pStyle w:val="ListParagraph"/>
        <w:numPr>
          <w:ilvl w:val="5"/>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Group analysis using one-sample permutations t-test with FSL's randomize on the results of the second level. Separately for each time point and for each group.</w:t>
      </w:r>
    </w:p>
    <w:p w14:paraId="77753EE8" w14:textId="78D0DF28" w:rsidR="00910931" w:rsidRPr="00EB7BB5" w:rsidRDefault="00910931" w:rsidP="00022451">
      <w:pPr>
        <w:pStyle w:val="ListParagraph"/>
        <w:numPr>
          <w:ilvl w:val="5"/>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Comparing differences between the CAT and Classic groups using two-sample permutations t-test with FSL's randomize on the results of the second level. Separately for each time point.</w:t>
      </w:r>
    </w:p>
    <w:p w14:paraId="48B34E13" w14:textId="77777777" w:rsidR="00910931" w:rsidRPr="00022451" w:rsidRDefault="00910931" w:rsidP="0005508B">
      <w:pPr>
        <w:spacing w:line="240" w:lineRule="auto"/>
        <w:ind w:firstLine="720"/>
        <w:jc w:val="both"/>
        <w:outlineLvl w:val="0"/>
        <w:rPr>
          <w:rFonts w:asciiTheme="majorHAnsi" w:hAnsiTheme="majorHAnsi"/>
          <w:b/>
          <w:sz w:val="22"/>
          <w:szCs w:val="22"/>
        </w:rPr>
      </w:pPr>
      <w:r w:rsidRPr="00022451">
        <w:rPr>
          <w:rFonts w:asciiTheme="majorHAnsi" w:eastAsia="Times New Roman" w:hAnsiTheme="majorHAnsi" w:cs="Times New Roman"/>
          <w:b/>
          <w:color w:val="000000"/>
          <w:sz w:val="22"/>
          <w:szCs w:val="22"/>
          <w:lang w:eastAsia="en-US"/>
        </w:rPr>
        <w:t>MVPA</w:t>
      </w:r>
    </w:p>
    <w:p w14:paraId="3CD40B99" w14:textId="4898BDF1" w:rsidR="00022451" w:rsidRPr="00022451" w:rsidRDefault="00022451" w:rsidP="00022451">
      <w:pPr>
        <w:pStyle w:val="ListParagraph"/>
        <w:numPr>
          <w:ilvl w:val="0"/>
          <w:numId w:val="29"/>
        </w:numPr>
        <w:spacing w:line="240" w:lineRule="auto"/>
        <w:jc w:val="both"/>
        <w:rPr>
          <w:rFonts w:asciiTheme="majorHAnsi" w:hAnsiTheme="majorHAnsi"/>
          <w:i/>
          <w:sz w:val="22"/>
          <w:szCs w:val="22"/>
        </w:rPr>
      </w:pPr>
      <w:r w:rsidRPr="00022451">
        <w:rPr>
          <w:rFonts w:asciiTheme="majorHAnsi" w:hAnsiTheme="majorHAnsi"/>
          <w:i/>
          <w:sz w:val="22"/>
          <w:szCs w:val="22"/>
        </w:rPr>
        <w:t xml:space="preserve">Will neural response </w:t>
      </w:r>
      <w:r>
        <w:rPr>
          <w:rFonts w:asciiTheme="majorHAnsi" w:hAnsiTheme="majorHAnsi"/>
          <w:i/>
          <w:sz w:val="22"/>
          <w:szCs w:val="22"/>
        </w:rPr>
        <w:t>predict</w:t>
      </w:r>
      <w:r w:rsidRPr="00022451">
        <w:rPr>
          <w:rFonts w:asciiTheme="majorHAnsi" w:hAnsiTheme="majorHAnsi"/>
          <w:i/>
          <w:sz w:val="22"/>
          <w:szCs w:val="22"/>
        </w:rPr>
        <w:t xml:space="preserve"> </w:t>
      </w:r>
      <w:r w:rsidRPr="00022451">
        <w:rPr>
          <w:rFonts w:ascii="Calibri" w:hAnsi="Calibri"/>
          <w:i/>
          <w:color w:val="000000"/>
          <w:sz w:val="22"/>
          <w:szCs w:val="22"/>
        </w:rPr>
        <w:t>choosing Go over NoGo items?</w:t>
      </w:r>
    </w:p>
    <w:p w14:paraId="6ABC8FFF" w14:textId="36858AD4" w:rsidR="00910931" w:rsidRPr="00EB7BB5" w:rsidRDefault="00022451" w:rsidP="00A6222A">
      <w:pPr>
        <w:pStyle w:val="ListParagraph"/>
        <w:numPr>
          <w:ilvl w:val="4"/>
          <w:numId w:val="14"/>
        </w:numPr>
        <w:spacing w:line="240" w:lineRule="auto"/>
        <w:jc w:val="both"/>
        <w:rPr>
          <w:rFonts w:asciiTheme="majorHAnsi" w:hAnsiTheme="majorHAnsi"/>
          <w:sz w:val="22"/>
          <w:szCs w:val="22"/>
        </w:rPr>
      </w:pPr>
      <w:r>
        <w:rPr>
          <w:rFonts w:asciiTheme="majorHAnsi" w:hAnsiTheme="majorHAnsi"/>
          <w:sz w:val="22"/>
          <w:szCs w:val="22"/>
        </w:rPr>
        <w:t>T</w:t>
      </w:r>
      <w:r w:rsidR="00910931" w:rsidRPr="00EB7BB5">
        <w:rPr>
          <w:rFonts w:asciiTheme="majorHAnsi" w:hAnsiTheme="majorHAnsi"/>
          <w:sz w:val="22"/>
          <w:szCs w:val="22"/>
        </w:rPr>
        <w:t xml:space="preserve">raining the algorithm to distinguish between trials in which the Go item was chosen vs. trials in which the NoGo item was chosen. </w:t>
      </w:r>
      <w:r w:rsidR="00910931" w:rsidRPr="00EB7BB5">
        <w:rPr>
          <w:rFonts w:asciiTheme="majorHAnsi" w:eastAsia="Times New Roman" w:hAnsiTheme="majorHAnsi" w:cs="Times New Roman"/>
          <w:color w:val="000000"/>
          <w:sz w:val="22"/>
          <w:szCs w:val="22"/>
          <w:lang w:eastAsia="en-US"/>
        </w:rPr>
        <w:t>Separately for each time point and for each group.</w:t>
      </w:r>
    </w:p>
    <w:p w14:paraId="69837BD4" w14:textId="77777777" w:rsidR="00910931" w:rsidRPr="00022451" w:rsidRDefault="00910931" w:rsidP="00022451">
      <w:pPr>
        <w:spacing w:line="240" w:lineRule="auto"/>
        <w:ind w:firstLine="720"/>
        <w:jc w:val="both"/>
        <w:rPr>
          <w:rFonts w:asciiTheme="majorHAnsi" w:hAnsiTheme="majorHAnsi"/>
          <w:b/>
          <w:sz w:val="22"/>
          <w:szCs w:val="22"/>
        </w:rPr>
      </w:pPr>
      <w:r w:rsidRPr="00022451">
        <w:rPr>
          <w:rFonts w:asciiTheme="majorHAnsi" w:eastAsia="Times New Roman" w:hAnsiTheme="majorHAnsi" w:cs="Times New Roman"/>
          <w:b/>
          <w:color w:val="000000"/>
          <w:sz w:val="22"/>
          <w:szCs w:val="22"/>
          <w:lang w:eastAsia="en-US"/>
        </w:rPr>
        <w:t xml:space="preserve">gPPI </w:t>
      </w:r>
    </w:p>
    <w:p w14:paraId="7399070B" w14:textId="5B6243C9" w:rsidR="0063615C" w:rsidRPr="0063615C" w:rsidRDefault="0063615C" w:rsidP="0063615C">
      <w:pPr>
        <w:pStyle w:val="ListParagraph"/>
        <w:numPr>
          <w:ilvl w:val="3"/>
          <w:numId w:val="14"/>
        </w:numPr>
        <w:spacing w:line="240" w:lineRule="auto"/>
        <w:jc w:val="both"/>
        <w:rPr>
          <w:rFonts w:asciiTheme="majorHAnsi" w:hAnsiTheme="majorHAnsi"/>
          <w:i/>
          <w:sz w:val="22"/>
          <w:szCs w:val="22"/>
        </w:rPr>
      </w:pPr>
      <w:r w:rsidRPr="00842EF5">
        <w:rPr>
          <w:rFonts w:asciiTheme="majorHAnsi" w:eastAsia="Times New Roman" w:hAnsiTheme="majorHAnsi" w:cs="Times New Roman"/>
          <w:i/>
          <w:color w:val="000000"/>
          <w:sz w:val="22"/>
          <w:szCs w:val="22"/>
          <w:lang w:eastAsia="en-US"/>
        </w:rPr>
        <w:t xml:space="preserve">Which functional connectivity patterns are associated with </w:t>
      </w:r>
      <w:r w:rsidRPr="0063615C">
        <w:rPr>
          <w:rFonts w:asciiTheme="majorHAnsi" w:eastAsia="Times New Roman" w:hAnsiTheme="majorHAnsi" w:cs="Times New Roman"/>
          <w:i/>
          <w:color w:val="000000"/>
          <w:sz w:val="22"/>
          <w:szCs w:val="22"/>
          <w:lang w:eastAsia="en-US"/>
        </w:rPr>
        <w:t>choosing</w:t>
      </w:r>
      <w:r>
        <w:rPr>
          <w:rFonts w:asciiTheme="majorHAnsi" w:eastAsia="Times New Roman" w:hAnsiTheme="majorHAnsi" w:cs="Times New Roman"/>
          <w:i/>
          <w:color w:val="000000"/>
          <w:sz w:val="22"/>
          <w:szCs w:val="22"/>
          <w:lang w:eastAsia="en-US"/>
        </w:rPr>
        <w:t xml:space="preserve"> Go over NoGo items</w:t>
      </w:r>
      <w:r w:rsidRPr="0063615C">
        <w:rPr>
          <w:rFonts w:asciiTheme="majorHAnsi" w:eastAsia="Times New Roman" w:hAnsiTheme="majorHAnsi" w:cs="Times New Roman"/>
          <w:i/>
          <w:color w:val="000000"/>
          <w:sz w:val="22"/>
          <w:szCs w:val="22"/>
          <w:lang w:eastAsia="en-US"/>
        </w:rPr>
        <w:t xml:space="preserve">? </w:t>
      </w:r>
    </w:p>
    <w:p w14:paraId="707F9D25" w14:textId="50B02B47" w:rsidR="00910931" w:rsidRPr="00BF104B" w:rsidRDefault="00910931" w:rsidP="00A6222A">
      <w:pPr>
        <w:pStyle w:val="ListParagraph"/>
        <w:numPr>
          <w:ilvl w:val="4"/>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Connectivity on each probe (probe [1 -5]), following the above described GLM. Seed regions: pre-hypothesized regions &amp; significant regions from the GLM analysis.</w:t>
      </w:r>
    </w:p>
    <w:p w14:paraId="10C31BFC" w14:textId="77777777" w:rsidR="0063615C" w:rsidRDefault="0063615C" w:rsidP="0063615C">
      <w:pPr>
        <w:spacing w:line="240" w:lineRule="auto"/>
        <w:jc w:val="both"/>
        <w:rPr>
          <w:rFonts w:asciiTheme="majorHAnsi" w:eastAsia="Times New Roman" w:hAnsiTheme="majorHAnsi" w:cs="Times New Roman"/>
          <w:color w:val="000000"/>
          <w:sz w:val="22"/>
          <w:szCs w:val="22"/>
          <w:lang w:eastAsia="en-US"/>
        </w:rPr>
      </w:pPr>
    </w:p>
    <w:p w14:paraId="5AAE8F19" w14:textId="63E7730C" w:rsidR="00BF104B" w:rsidRPr="0063615C" w:rsidRDefault="00BF104B" w:rsidP="0005508B">
      <w:pPr>
        <w:spacing w:line="240" w:lineRule="auto"/>
        <w:jc w:val="both"/>
        <w:outlineLvl w:val="0"/>
        <w:rPr>
          <w:rFonts w:asciiTheme="majorHAnsi" w:hAnsiTheme="majorHAnsi"/>
          <w:sz w:val="22"/>
          <w:szCs w:val="22"/>
          <w:u w:val="single"/>
        </w:rPr>
      </w:pPr>
      <w:r w:rsidRPr="0063615C">
        <w:rPr>
          <w:rFonts w:asciiTheme="majorHAnsi" w:eastAsia="Times New Roman" w:hAnsiTheme="majorHAnsi" w:cs="Times New Roman"/>
          <w:color w:val="000000"/>
          <w:sz w:val="22"/>
          <w:szCs w:val="22"/>
          <w:u w:val="single"/>
          <w:lang w:eastAsia="en-US"/>
        </w:rPr>
        <w:t>Resting state</w:t>
      </w:r>
    </w:p>
    <w:p w14:paraId="5D5D6B3A" w14:textId="727A004B" w:rsidR="00BF104B" w:rsidRPr="00E436F3" w:rsidRDefault="00BF104B" w:rsidP="00A6222A">
      <w:pPr>
        <w:pStyle w:val="ListParagraph"/>
        <w:numPr>
          <w:ilvl w:val="3"/>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Analyzing 'classical' analysis of resting state, and their stability / reliability within subject over time</w:t>
      </w:r>
    </w:p>
    <w:p w14:paraId="5327CA6E" w14:textId="388DC331" w:rsidR="00E436F3" w:rsidRPr="00EB7BB5" w:rsidRDefault="00E436F3" w:rsidP="00A6222A">
      <w:pPr>
        <w:pStyle w:val="ListParagraph"/>
        <w:numPr>
          <w:ilvl w:val="3"/>
          <w:numId w:val="14"/>
        </w:numPr>
        <w:spacing w:line="240" w:lineRule="auto"/>
        <w:jc w:val="both"/>
        <w:rPr>
          <w:rFonts w:asciiTheme="majorHAnsi" w:hAnsiTheme="majorHAnsi"/>
          <w:sz w:val="22"/>
          <w:szCs w:val="22"/>
        </w:rPr>
      </w:pPr>
      <w:r>
        <w:rPr>
          <w:rFonts w:asciiTheme="majorHAnsi" w:eastAsia="Times New Roman" w:hAnsiTheme="majorHAnsi" w:cs="Times New Roman"/>
          <w:color w:val="000000"/>
          <w:sz w:val="22"/>
          <w:szCs w:val="22"/>
          <w:lang w:eastAsia="en-US"/>
        </w:rPr>
        <w:t>?</w:t>
      </w:r>
    </w:p>
    <w:p w14:paraId="6A63C731" w14:textId="77777777" w:rsidR="00E436F3" w:rsidRDefault="00E436F3" w:rsidP="00E436F3">
      <w:pPr>
        <w:pStyle w:val="ListParagraph"/>
        <w:spacing w:line="240" w:lineRule="auto"/>
        <w:ind w:left="0"/>
        <w:jc w:val="both"/>
        <w:rPr>
          <w:rFonts w:asciiTheme="majorHAnsi" w:hAnsiTheme="majorHAnsi"/>
          <w:sz w:val="22"/>
          <w:szCs w:val="22"/>
        </w:rPr>
      </w:pPr>
    </w:p>
    <w:p w14:paraId="10DD948C" w14:textId="77777777" w:rsidR="00E436F3" w:rsidRDefault="00E436F3" w:rsidP="00E436F3">
      <w:pPr>
        <w:pStyle w:val="ListParagraph"/>
        <w:spacing w:line="240" w:lineRule="auto"/>
        <w:ind w:left="0"/>
        <w:jc w:val="both"/>
        <w:rPr>
          <w:rFonts w:asciiTheme="majorHAnsi" w:hAnsiTheme="majorHAnsi"/>
          <w:sz w:val="22"/>
          <w:szCs w:val="22"/>
        </w:rPr>
      </w:pPr>
    </w:p>
    <w:p w14:paraId="7365411A" w14:textId="0D50A8AE" w:rsidR="00E436F3" w:rsidRPr="00E436F3" w:rsidRDefault="00E436F3" w:rsidP="00E436F3">
      <w:pPr>
        <w:pStyle w:val="ListParagraph"/>
        <w:spacing w:line="240" w:lineRule="auto"/>
        <w:ind w:left="0"/>
        <w:jc w:val="both"/>
        <w:rPr>
          <w:rFonts w:asciiTheme="majorHAnsi" w:hAnsiTheme="majorHAnsi"/>
          <w:sz w:val="22"/>
          <w:szCs w:val="22"/>
        </w:rPr>
      </w:pPr>
      <w:r>
        <w:rPr>
          <w:rFonts w:asciiTheme="majorHAnsi" w:hAnsiTheme="majorHAnsi"/>
          <w:sz w:val="22"/>
          <w:szCs w:val="22"/>
        </w:rPr>
        <w:t xml:space="preserve">General note: </w:t>
      </w:r>
      <w:r w:rsidRPr="00E436F3">
        <w:rPr>
          <w:rFonts w:asciiTheme="majorHAnsi" w:hAnsiTheme="majorHAnsi"/>
          <w:sz w:val="22"/>
          <w:szCs w:val="22"/>
        </w:rPr>
        <w:t xml:space="preserve">We will use permutation tests following Eklund et al. (Eklund, A., Nichols, T. E., &amp; Knutsson, H. (2016). Cluster failure: why fMRI inferences for spatial extent have inflated false-positive rates. Proceedings of the National Academy of Sciences, 201602413.) </w:t>
      </w:r>
    </w:p>
    <w:p w14:paraId="1A0819EA" w14:textId="4F42DF80" w:rsidR="0006473C" w:rsidRDefault="00E436F3" w:rsidP="00E436F3">
      <w:pPr>
        <w:pStyle w:val="ListParagraph"/>
        <w:spacing w:line="240" w:lineRule="auto"/>
        <w:ind w:left="0"/>
        <w:jc w:val="both"/>
        <w:rPr>
          <w:ins w:id="10" w:author="Microsoft Office User" w:date="2017-10-31T10:15:00Z"/>
          <w:rFonts w:asciiTheme="majorHAnsi" w:hAnsiTheme="majorHAnsi"/>
          <w:sz w:val="22"/>
          <w:szCs w:val="22"/>
        </w:rPr>
      </w:pPr>
      <w:r w:rsidRPr="00E436F3">
        <w:rPr>
          <w:rFonts w:asciiTheme="majorHAnsi" w:hAnsiTheme="majorHAnsi"/>
          <w:sz w:val="22"/>
          <w:szCs w:val="22"/>
        </w:rPr>
        <w:lastRenderedPageBreak/>
        <w:t>In case we will not obtain results with the randomise tool, we will execute another group analysis with feat (flame1). Feat might yield better results in case our data will have within group variance, which can be better modeled by FSL's flame.</w:t>
      </w:r>
      <w:ins w:id="11" w:author="Microsoft Office User" w:date="2017-10-31T10:15:00Z">
        <w:r w:rsidR="00451BF3">
          <w:rPr>
            <w:rFonts w:asciiTheme="majorHAnsi" w:hAnsiTheme="majorHAnsi"/>
            <w:sz w:val="22"/>
            <w:szCs w:val="22"/>
          </w:rPr>
          <w:t>We will start with z=3.1 and move to z=2.3</w:t>
        </w:r>
      </w:ins>
    </w:p>
    <w:p w14:paraId="42387178" w14:textId="77777777" w:rsidR="00B82B17" w:rsidRDefault="00B82B17" w:rsidP="00E436F3">
      <w:pPr>
        <w:pStyle w:val="ListParagraph"/>
        <w:spacing w:line="240" w:lineRule="auto"/>
        <w:ind w:left="0"/>
        <w:jc w:val="both"/>
        <w:rPr>
          <w:ins w:id="12" w:author="Microsoft Office User" w:date="2017-10-31T10:15:00Z"/>
          <w:rFonts w:asciiTheme="majorHAnsi" w:hAnsiTheme="majorHAnsi"/>
          <w:sz w:val="22"/>
          <w:szCs w:val="22"/>
        </w:rPr>
      </w:pPr>
    </w:p>
    <w:p w14:paraId="0A65E3DC" w14:textId="04D0926A" w:rsidR="00B82B17" w:rsidRDefault="00B82B17" w:rsidP="00B82B17">
      <w:pPr>
        <w:pStyle w:val="ListParagraph"/>
        <w:spacing w:line="240" w:lineRule="auto"/>
        <w:ind w:left="0"/>
        <w:jc w:val="both"/>
        <w:rPr>
          <w:ins w:id="13" w:author="Microsoft Office User" w:date="2017-10-31T10:16:00Z"/>
          <w:rFonts w:asciiTheme="majorHAnsi" w:hAnsiTheme="majorHAnsi"/>
          <w:sz w:val="22"/>
          <w:szCs w:val="22"/>
        </w:rPr>
      </w:pPr>
      <w:ins w:id="14" w:author="Microsoft Office User" w:date="2017-10-31T10:15:00Z">
        <w:r>
          <w:rPr>
            <w:rFonts w:asciiTheme="majorHAnsi" w:hAnsiTheme="majorHAnsi"/>
            <w:sz w:val="22"/>
            <w:szCs w:val="22"/>
          </w:rPr>
          <w:t xml:space="preserve">Overall it’s fine – I just think we don’t have a good plan </w:t>
        </w:r>
      </w:ins>
      <w:ins w:id="15" w:author="Microsoft Office User" w:date="2017-10-31T10:16:00Z">
        <w:r>
          <w:rPr>
            <w:rFonts w:asciiTheme="majorHAnsi" w:hAnsiTheme="majorHAnsi"/>
            <w:sz w:val="22"/>
            <w:szCs w:val="22"/>
          </w:rPr>
          <w:t>for the longitudinal analyses and also maybe take ROIs from Rotem and Tom….or say we will use what they find.</w:t>
        </w:r>
      </w:ins>
    </w:p>
    <w:p w14:paraId="0CF742F6" w14:textId="77777777" w:rsidR="00B82B17" w:rsidRDefault="00B82B17" w:rsidP="00B82B17">
      <w:pPr>
        <w:pStyle w:val="ListParagraph"/>
        <w:spacing w:line="240" w:lineRule="auto"/>
        <w:ind w:left="0"/>
        <w:jc w:val="both"/>
        <w:rPr>
          <w:ins w:id="16" w:author="Microsoft Office User" w:date="2017-10-31T10:16:00Z"/>
          <w:rFonts w:asciiTheme="majorHAnsi" w:hAnsiTheme="majorHAnsi"/>
          <w:sz w:val="22"/>
          <w:szCs w:val="22"/>
        </w:rPr>
      </w:pPr>
    </w:p>
    <w:p w14:paraId="508DA514" w14:textId="60DCA17C" w:rsidR="00B82B17" w:rsidRDefault="00B82B17" w:rsidP="00B82B17">
      <w:pPr>
        <w:pStyle w:val="ListParagraph"/>
        <w:spacing w:line="240" w:lineRule="auto"/>
        <w:ind w:left="0"/>
        <w:jc w:val="both"/>
        <w:rPr>
          <w:rFonts w:asciiTheme="majorHAnsi" w:hAnsiTheme="majorHAnsi"/>
          <w:sz w:val="22"/>
          <w:szCs w:val="22"/>
        </w:rPr>
      </w:pPr>
      <w:ins w:id="17" w:author="Microsoft Office User" w:date="2017-10-31T10:16:00Z">
        <w:r>
          <w:rPr>
            <w:rFonts w:asciiTheme="majorHAnsi" w:hAnsiTheme="majorHAnsi"/>
            <w:sz w:val="22"/>
            <w:szCs w:val="22"/>
          </w:rPr>
          <w:t>What about running a snack vs. objects localizer ? So that we can restrict our analyses on a specific network like TomSa is doing ?</w:t>
        </w:r>
      </w:ins>
      <w:bookmarkStart w:id="18" w:name="_GoBack"/>
      <w:bookmarkEnd w:id="18"/>
    </w:p>
    <w:p w14:paraId="3185F17D" w14:textId="77777777" w:rsidR="00E436F3" w:rsidRPr="00EB7BB5" w:rsidRDefault="00E436F3" w:rsidP="00910931">
      <w:pPr>
        <w:pStyle w:val="ListParagraph"/>
        <w:spacing w:line="240" w:lineRule="auto"/>
        <w:ind w:left="1440"/>
        <w:jc w:val="both"/>
        <w:rPr>
          <w:rFonts w:asciiTheme="majorHAnsi" w:hAnsiTheme="majorHAnsi"/>
          <w:sz w:val="22"/>
          <w:szCs w:val="22"/>
        </w:rPr>
      </w:pPr>
    </w:p>
    <w:p w14:paraId="43D6E27A" w14:textId="77777777" w:rsidR="0006473C" w:rsidRPr="00EB7BB5" w:rsidRDefault="0006473C" w:rsidP="00A47B18">
      <w:pPr>
        <w:pStyle w:val="ListParagraph"/>
        <w:spacing w:line="240" w:lineRule="auto"/>
        <w:jc w:val="both"/>
        <w:rPr>
          <w:rFonts w:asciiTheme="majorHAnsi" w:hAnsiTheme="majorHAnsi"/>
          <w:sz w:val="22"/>
          <w:szCs w:val="22"/>
        </w:rPr>
      </w:pPr>
    </w:p>
    <w:p w14:paraId="25BB2C34" w14:textId="77777777" w:rsidR="0006473C" w:rsidRPr="00EB7BB5" w:rsidRDefault="0006473C" w:rsidP="00A47B18">
      <w:pPr>
        <w:pStyle w:val="ListParagraph"/>
        <w:spacing w:line="240" w:lineRule="auto"/>
        <w:jc w:val="both"/>
        <w:rPr>
          <w:rFonts w:asciiTheme="majorHAnsi" w:hAnsiTheme="majorHAnsi"/>
          <w:sz w:val="22"/>
          <w:szCs w:val="22"/>
        </w:rPr>
      </w:pPr>
    </w:p>
    <w:p w14:paraId="189B7E1E" w14:textId="77777777" w:rsidR="0006473C" w:rsidRPr="00EB7BB5" w:rsidRDefault="0006473C" w:rsidP="00A47B18">
      <w:pPr>
        <w:pStyle w:val="ListParagraph"/>
        <w:spacing w:line="240" w:lineRule="auto"/>
        <w:jc w:val="both"/>
        <w:rPr>
          <w:rFonts w:asciiTheme="majorHAnsi" w:hAnsiTheme="majorHAnsi"/>
          <w:sz w:val="22"/>
          <w:szCs w:val="22"/>
        </w:rPr>
      </w:pPr>
    </w:p>
    <w:p w14:paraId="2041F35B" w14:textId="77777777" w:rsidR="0006473C" w:rsidRPr="00EB7BB5" w:rsidRDefault="0006473C" w:rsidP="00A47B18">
      <w:pPr>
        <w:pStyle w:val="ListParagraph"/>
        <w:spacing w:line="240" w:lineRule="auto"/>
        <w:jc w:val="both"/>
        <w:rPr>
          <w:rFonts w:asciiTheme="majorHAnsi" w:hAnsiTheme="majorHAnsi"/>
          <w:sz w:val="22"/>
          <w:szCs w:val="22"/>
        </w:rPr>
      </w:pPr>
    </w:p>
    <w:p w14:paraId="1D21B537" w14:textId="77777777" w:rsidR="0006473C" w:rsidRPr="00EB7BB5" w:rsidRDefault="0006473C" w:rsidP="00A47B18">
      <w:pPr>
        <w:pStyle w:val="ListParagraph"/>
        <w:spacing w:line="240" w:lineRule="auto"/>
        <w:jc w:val="both"/>
        <w:rPr>
          <w:rFonts w:asciiTheme="majorHAnsi" w:hAnsiTheme="majorHAnsi"/>
          <w:sz w:val="22"/>
          <w:szCs w:val="22"/>
        </w:rPr>
      </w:pPr>
    </w:p>
    <w:p w14:paraId="46CB441E" w14:textId="77777777" w:rsidR="00997EBC" w:rsidRPr="00EB7BB5" w:rsidRDefault="00997EBC" w:rsidP="00B83389">
      <w:pPr>
        <w:spacing w:line="240" w:lineRule="auto"/>
        <w:jc w:val="both"/>
        <w:rPr>
          <w:rFonts w:asciiTheme="majorHAnsi" w:hAnsiTheme="majorHAnsi"/>
          <w:sz w:val="22"/>
          <w:szCs w:val="22"/>
        </w:rPr>
      </w:pPr>
    </w:p>
    <w:p w14:paraId="7F011533" w14:textId="77777777" w:rsidR="00997EBC" w:rsidRPr="00EB7BB5" w:rsidRDefault="00997EBC" w:rsidP="00B83389">
      <w:pPr>
        <w:spacing w:line="240" w:lineRule="auto"/>
        <w:jc w:val="both"/>
        <w:rPr>
          <w:rFonts w:asciiTheme="majorHAnsi" w:hAnsiTheme="majorHAnsi"/>
          <w:sz w:val="22"/>
          <w:szCs w:val="22"/>
        </w:rPr>
      </w:pPr>
    </w:p>
    <w:p w14:paraId="679751B7" w14:textId="77777777" w:rsidR="00997EBC" w:rsidRPr="00EB7BB5" w:rsidRDefault="00997EBC" w:rsidP="00B83389">
      <w:pPr>
        <w:spacing w:line="240" w:lineRule="auto"/>
        <w:jc w:val="both"/>
        <w:rPr>
          <w:rFonts w:asciiTheme="majorHAnsi" w:hAnsiTheme="majorHAnsi"/>
          <w:sz w:val="22"/>
          <w:szCs w:val="22"/>
        </w:rPr>
      </w:pPr>
    </w:p>
    <w:p w14:paraId="3326D3FD" w14:textId="77777777" w:rsidR="00997EBC" w:rsidRPr="00EB7BB5" w:rsidRDefault="00997EBC" w:rsidP="00B83389">
      <w:pPr>
        <w:spacing w:line="240" w:lineRule="auto"/>
        <w:jc w:val="both"/>
        <w:rPr>
          <w:rFonts w:asciiTheme="majorHAnsi" w:hAnsiTheme="majorHAnsi"/>
          <w:sz w:val="22"/>
          <w:szCs w:val="22"/>
        </w:rPr>
      </w:pPr>
    </w:p>
    <w:p w14:paraId="739F6A12" w14:textId="77777777" w:rsidR="00997EBC" w:rsidRPr="00EB7BB5" w:rsidRDefault="00997EBC" w:rsidP="00B83389">
      <w:pPr>
        <w:spacing w:line="240" w:lineRule="auto"/>
        <w:jc w:val="both"/>
        <w:rPr>
          <w:rFonts w:asciiTheme="majorHAnsi" w:hAnsiTheme="majorHAnsi"/>
          <w:sz w:val="22"/>
          <w:szCs w:val="22"/>
        </w:rPr>
      </w:pPr>
    </w:p>
    <w:p w14:paraId="45B53A96" w14:textId="77777777" w:rsidR="00997EBC" w:rsidRPr="00EB7BB5" w:rsidRDefault="00997EBC" w:rsidP="00B83389">
      <w:pPr>
        <w:spacing w:line="240" w:lineRule="auto"/>
        <w:jc w:val="both"/>
        <w:rPr>
          <w:rFonts w:asciiTheme="majorHAnsi" w:hAnsiTheme="majorHAnsi"/>
          <w:sz w:val="22"/>
          <w:szCs w:val="22"/>
        </w:rPr>
      </w:pPr>
    </w:p>
    <w:p w14:paraId="543CF03C" w14:textId="77777777" w:rsidR="00563817" w:rsidRPr="00EB7BB5" w:rsidRDefault="00563817" w:rsidP="00B83389">
      <w:pPr>
        <w:spacing w:line="240" w:lineRule="auto"/>
        <w:jc w:val="both"/>
        <w:rPr>
          <w:rFonts w:asciiTheme="majorHAnsi" w:hAnsiTheme="majorHAnsi"/>
          <w:sz w:val="22"/>
          <w:szCs w:val="22"/>
        </w:rPr>
      </w:pPr>
    </w:p>
    <w:p w14:paraId="258BC2FD" w14:textId="77777777" w:rsidR="00563817" w:rsidRPr="00EB7BB5" w:rsidRDefault="00563817" w:rsidP="00B83389">
      <w:pPr>
        <w:spacing w:line="240" w:lineRule="auto"/>
        <w:jc w:val="both"/>
        <w:rPr>
          <w:rFonts w:asciiTheme="majorHAnsi" w:hAnsiTheme="majorHAnsi"/>
          <w:sz w:val="22"/>
          <w:szCs w:val="22"/>
        </w:rPr>
      </w:pPr>
    </w:p>
    <w:p w14:paraId="7DC41D01" w14:textId="77777777" w:rsidR="00563817" w:rsidRPr="00EB7BB5" w:rsidRDefault="00563817" w:rsidP="00B83389">
      <w:pPr>
        <w:spacing w:line="240" w:lineRule="auto"/>
        <w:jc w:val="both"/>
        <w:rPr>
          <w:rFonts w:asciiTheme="majorHAnsi" w:hAnsiTheme="majorHAnsi"/>
          <w:sz w:val="22"/>
          <w:szCs w:val="22"/>
        </w:rPr>
      </w:pPr>
    </w:p>
    <w:p w14:paraId="679998EF" w14:textId="77777777" w:rsidR="00563817" w:rsidRPr="00EB7BB5" w:rsidRDefault="00563817" w:rsidP="00B83389">
      <w:pPr>
        <w:spacing w:line="240" w:lineRule="auto"/>
        <w:jc w:val="both"/>
        <w:rPr>
          <w:rFonts w:asciiTheme="majorHAnsi" w:hAnsiTheme="majorHAnsi"/>
          <w:sz w:val="22"/>
          <w:szCs w:val="22"/>
        </w:rPr>
      </w:pPr>
    </w:p>
    <w:p w14:paraId="0A8D067C" w14:textId="77777777" w:rsidR="00563817" w:rsidRPr="00EB7BB5" w:rsidRDefault="00563817" w:rsidP="00B83389">
      <w:pPr>
        <w:spacing w:line="240" w:lineRule="auto"/>
        <w:jc w:val="both"/>
        <w:rPr>
          <w:rFonts w:asciiTheme="majorHAnsi" w:hAnsiTheme="majorHAnsi"/>
          <w:sz w:val="22"/>
          <w:szCs w:val="22"/>
        </w:rPr>
      </w:pPr>
    </w:p>
    <w:sectPr w:rsidR="00563817" w:rsidRPr="00EB7BB5" w:rsidSect="0047398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06FF"/>
    <w:multiLevelType w:val="hybridMultilevel"/>
    <w:tmpl w:val="088AE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8B7745"/>
    <w:multiLevelType w:val="hybridMultilevel"/>
    <w:tmpl w:val="C33E9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BA54EA"/>
    <w:multiLevelType w:val="hybridMultilevel"/>
    <w:tmpl w:val="AC12BBD4"/>
    <w:lvl w:ilvl="0" w:tplc="0409000F">
      <w:start w:val="1"/>
      <w:numFmt w:val="decimal"/>
      <w:lvlText w:val="%1."/>
      <w:lvlJc w:val="left"/>
      <w:pPr>
        <w:ind w:left="720" w:hanging="360"/>
      </w:pPr>
    </w:lvl>
    <w:lvl w:ilvl="1" w:tplc="04090013">
      <w:start w:val="1"/>
      <w:numFmt w:val="upperRoman"/>
      <w:lvlText w:val="%2."/>
      <w:lvlJc w:val="right"/>
      <w:pPr>
        <w:ind w:left="720" w:hanging="180"/>
      </w:pPr>
    </w:lvl>
    <w:lvl w:ilvl="2" w:tplc="0409001B">
      <w:start w:val="1"/>
      <w:numFmt w:val="lowerRoman"/>
      <w:lvlText w:val="%3."/>
      <w:lvlJc w:val="right"/>
      <w:pPr>
        <w:ind w:left="90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1530" w:hanging="360"/>
      </w:pPr>
      <w:rPr>
        <w:rFonts w:ascii="Symbol" w:hAnsi="Symbol" w:hint="default"/>
      </w:rPr>
    </w:lvl>
    <w:lvl w:ilvl="5" w:tplc="0409001B">
      <w:start w:val="1"/>
      <w:numFmt w:val="lowerRoman"/>
      <w:lvlText w:val="%6."/>
      <w:lvlJc w:val="right"/>
      <w:pPr>
        <w:ind w:left="153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C70DB"/>
    <w:multiLevelType w:val="hybridMultilevel"/>
    <w:tmpl w:val="8C7CD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9A62F2"/>
    <w:multiLevelType w:val="hybridMultilevel"/>
    <w:tmpl w:val="A656D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E137CA"/>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170AA"/>
    <w:multiLevelType w:val="multilevel"/>
    <w:tmpl w:val="ADDA12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2517A3"/>
    <w:multiLevelType w:val="hybridMultilevel"/>
    <w:tmpl w:val="ECCA89B2"/>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D4813"/>
    <w:multiLevelType w:val="hybridMultilevel"/>
    <w:tmpl w:val="9A343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2B1B6D"/>
    <w:multiLevelType w:val="hybridMultilevel"/>
    <w:tmpl w:val="8BA478AA"/>
    <w:lvl w:ilvl="0" w:tplc="3D6CE330">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72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1440" w:hanging="360"/>
      </w:pPr>
      <w:rPr>
        <w:rFonts w:ascii="Symbol" w:hAnsi="Symbol" w:hint="default"/>
      </w:rPr>
    </w:lvl>
    <w:lvl w:ilvl="5" w:tplc="0409001B">
      <w:start w:val="1"/>
      <w:numFmt w:val="lowerRoman"/>
      <w:lvlText w:val="%6."/>
      <w:lvlJc w:val="right"/>
      <w:pPr>
        <w:ind w:left="1620" w:hanging="180"/>
      </w:pPr>
    </w:lvl>
    <w:lvl w:ilvl="6" w:tplc="0409000F">
      <w:start w:val="1"/>
      <w:numFmt w:val="decimal"/>
      <w:lvlText w:val="%7."/>
      <w:lvlJc w:val="left"/>
      <w:pPr>
        <w:ind w:left="198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342D6B7A"/>
    <w:multiLevelType w:val="hybridMultilevel"/>
    <w:tmpl w:val="E4A05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9F1627"/>
    <w:multiLevelType w:val="hybridMultilevel"/>
    <w:tmpl w:val="022A8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C83DDF"/>
    <w:multiLevelType w:val="hybridMultilevel"/>
    <w:tmpl w:val="CACEFD3A"/>
    <w:lvl w:ilvl="0" w:tplc="0409000F">
      <w:start w:val="1"/>
      <w:numFmt w:val="decimal"/>
      <w:lvlText w:val="%1."/>
      <w:lvlJc w:val="left"/>
      <w:pPr>
        <w:ind w:left="1080" w:hanging="360"/>
      </w:pPr>
    </w:lvl>
    <w:lvl w:ilvl="1" w:tplc="04090019">
      <w:start w:val="1"/>
      <w:numFmt w:val="lowerLetter"/>
      <w:lvlText w:val="%2."/>
      <w:lvlJc w:val="left"/>
      <w:pPr>
        <w:ind w:left="1620" w:hanging="360"/>
      </w:pPr>
    </w:lvl>
    <w:lvl w:ilvl="2" w:tplc="0409001B">
      <w:start w:val="1"/>
      <w:numFmt w:val="lowerRoman"/>
      <w:lvlText w:val="%3."/>
      <w:lvlJc w:val="right"/>
      <w:pPr>
        <w:ind w:left="198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404FA6"/>
    <w:multiLevelType w:val="hybridMultilevel"/>
    <w:tmpl w:val="D092F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643060"/>
    <w:multiLevelType w:val="multilevel"/>
    <w:tmpl w:val="5B8807A0"/>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nsid w:val="3F846505"/>
    <w:multiLevelType w:val="hybridMultilevel"/>
    <w:tmpl w:val="48264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B0C95"/>
    <w:multiLevelType w:val="multilevel"/>
    <w:tmpl w:val="CACEFD3A"/>
    <w:lvl w:ilvl="0">
      <w:start w:val="1"/>
      <w:numFmt w:val="decimal"/>
      <w:lvlText w:val="%1."/>
      <w:lvlJc w:val="left"/>
      <w:pPr>
        <w:ind w:left="1080" w:hanging="360"/>
      </w:pPr>
    </w:lvl>
    <w:lvl w:ilvl="1">
      <w:start w:val="1"/>
      <w:numFmt w:val="lowerLetter"/>
      <w:lvlText w:val="%2."/>
      <w:lvlJc w:val="left"/>
      <w:pPr>
        <w:ind w:left="1350" w:hanging="360"/>
      </w:pPr>
    </w:lvl>
    <w:lvl w:ilvl="2">
      <w:start w:val="1"/>
      <w:numFmt w:val="lowerRoman"/>
      <w:lvlText w:val="%3."/>
      <w:lvlJc w:val="right"/>
      <w:pPr>
        <w:ind w:left="198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5E36296"/>
    <w:multiLevelType w:val="hybridMultilevel"/>
    <w:tmpl w:val="9F6EE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1B">
      <w:start w:val="1"/>
      <w:numFmt w:val="lowerRoman"/>
      <w:lvlText w:val="%6."/>
      <w:lvlJc w:val="right"/>
      <w:pPr>
        <w:ind w:left="1980" w:hanging="180"/>
      </w:pPr>
    </w:lvl>
    <w:lvl w:ilvl="6" w:tplc="0409000F">
      <w:start w:val="1"/>
      <w:numFmt w:val="decimal"/>
      <w:lvlText w:val="%7."/>
      <w:lvlJc w:val="left"/>
      <w:pPr>
        <w:ind w:left="216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A6861"/>
    <w:multiLevelType w:val="hybridMultilevel"/>
    <w:tmpl w:val="2F320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0B11E6"/>
    <w:multiLevelType w:val="hybridMultilevel"/>
    <w:tmpl w:val="951E41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727A3A"/>
    <w:multiLevelType w:val="hybridMultilevel"/>
    <w:tmpl w:val="A3404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E5265F"/>
    <w:multiLevelType w:val="hybridMultilevel"/>
    <w:tmpl w:val="69F45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F016EAD"/>
    <w:multiLevelType w:val="hybridMultilevel"/>
    <w:tmpl w:val="11B25E54"/>
    <w:lvl w:ilvl="0" w:tplc="0409000F">
      <w:start w:val="1"/>
      <w:numFmt w:val="decimal"/>
      <w:lvlText w:val="%1."/>
      <w:lvlJc w:val="left"/>
      <w:pPr>
        <w:ind w:left="720" w:hanging="360"/>
      </w:pPr>
    </w:lvl>
    <w:lvl w:ilvl="1" w:tplc="04090013">
      <w:start w:val="1"/>
      <w:numFmt w:val="upperRoman"/>
      <w:lvlText w:val="%2."/>
      <w:lvlJc w:val="right"/>
      <w:pPr>
        <w:ind w:left="720" w:hanging="180"/>
      </w:pPr>
    </w:lvl>
    <w:lvl w:ilvl="2" w:tplc="0409001B">
      <w:start w:val="1"/>
      <w:numFmt w:val="lowerRoman"/>
      <w:lvlText w:val="%3."/>
      <w:lvlJc w:val="right"/>
      <w:pPr>
        <w:ind w:left="900" w:hanging="180"/>
      </w:pPr>
    </w:lvl>
    <w:lvl w:ilvl="3" w:tplc="0409000F">
      <w:start w:val="1"/>
      <w:numFmt w:val="decimal"/>
      <w:lvlText w:val="%4."/>
      <w:lvlJc w:val="left"/>
      <w:pPr>
        <w:ind w:left="1260" w:hanging="360"/>
      </w:pPr>
    </w:lvl>
    <w:lvl w:ilvl="4" w:tplc="04090019">
      <w:start w:val="1"/>
      <w:numFmt w:val="lowerLetter"/>
      <w:lvlText w:val="%5."/>
      <w:lvlJc w:val="left"/>
      <w:pPr>
        <w:ind w:left="1530" w:hanging="360"/>
      </w:pPr>
    </w:lvl>
    <w:lvl w:ilvl="5" w:tplc="0409001B">
      <w:start w:val="1"/>
      <w:numFmt w:val="lowerRoman"/>
      <w:lvlText w:val="%6."/>
      <w:lvlJc w:val="right"/>
      <w:pPr>
        <w:ind w:left="153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C425DE"/>
    <w:multiLevelType w:val="hybridMultilevel"/>
    <w:tmpl w:val="E4BE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37266"/>
    <w:multiLevelType w:val="hybridMultilevel"/>
    <w:tmpl w:val="EB0A7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847B62"/>
    <w:multiLevelType w:val="multilevel"/>
    <w:tmpl w:val="5B8807A0"/>
    <w:lvl w:ilvl="0">
      <w:start w:val="1"/>
      <w:numFmt w:val="decimal"/>
      <w:lvlText w:val="%1."/>
      <w:lvlJc w:val="left"/>
      <w:pPr>
        <w:ind w:left="360" w:hanging="360"/>
      </w:pPr>
      <w:rPr>
        <w:rFonts w:hint="default"/>
      </w:rPr>
    </w:lvl>
    <w:lvl w:ilvl="1">
      <w:start w:val="1"/>
      <w:numFmt w:val="lowerLetter"/>
      <w:lvlText w:val="%2."/>
      <w:lvlJc w:val="left"/>
      <w:pPr>
        <w:ind w:left="540" w:hanging="360"/>
      </w:pPr>
    </w:lvl>
    <w:lvl w:ilvl="2">
      <w:start w:val="1"/>
      <w:numFmt w:val="lowerRoman"/>
      <w:lvlText w:val="%3."/>
      <w:lvlJc w:val="right"/>
      <w:pPr>
        <w:ind w:left="720" w:hanging="18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right"/>
      <w:pPr>
        <w:ind w:left="1620" w:hanging="180"/>
      </w:pPr>
    </w:lvl>
    <w:lvl w:ilvl="6">
      <w:start w:val="1"/>
      <w:numFmt w:val="decimal"/>
      <w:lvlText w:val="%7."/>
      <w:lvlJc w:val="left"/>
      <w:pPr>
        <w:ind w:left="198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7">
    <w:nsid w:val="7B931B5D"/>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FF03F4"/>
    <w:multiLevelType w:val="multilevel"/>
    <w:tmpl w:val="11B25E54"/>
    <w:lvl w:ilvl="0">
      <w:start w:val="1"/>
      <w:numFmt w:val="decimal"/>
      <w:lvlText w:val="%1."/>
      <w:lvlJc w:val="left"/>
      <w:pPr>
        <w:ind w:left="720" w:hanging="360"/>
      </w:pPr>
    </w:lvl>
    <w:lvl w:ilvl="1">
      <w:start w:val="1"/>
      <w:numFmt w:val="upperRoman"/>
      <w:lvlText w:val="%2."/>
      <w:lvlJc w:val="right"/>
      <w:pPr>
        <w:ind w:left="720" w:hanging="180"/>
      </w:pPr>
    </w:lvl>
    <w:lvl w:ilvl="2">
      <w:start w:val="1"/>
      <w:numFmt w:val="lowerRoman"/>
      <w:lvlText w:val="%3."/>
      <w:lvlJc w:val="right"/>
      <w:pPr>
        <w:ind w:left="900" w:hanging="180"/>
      </w:pPr>
    </w:lvl>
    <w:lvl w:ilvl="3">
      <w:start w:val="1"/>
      <w:numFmt w:val="decimal"/>
      <w:lvlText w:val="%4."/>
      <w:lvlJc w:val="left"/>
      <w:pPr>
        <w:ind w:left="1260" w:hanging="360"/>
      </w:pPr>
    </w:lvl>
    <w:lvl w:ilvl="4">
      <w:start w:val="1"/>
      <w:numFmt w:val="lowerLetter"/>
      <w:lvlText w:val="%5."/>
      <w:lvlJc w:val="left"/>
      <w:pPr>
        <w:ind w:left="1530" w:hanging="360"/>
      </w:pPr>
    </w:lvl>
    <w:lvl w:ilvl="5">
      <w:start w:val="1"/>
      <w:numFmt w:val="lowerRoman"/>
      <w:lvlText w:val="%6."/>
      <w:lvlJc w:val="right"/>
      <w:pPr>
        <w:ind w:left="153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4"/>
  </w:num>
  <w:num w:numId="3">
    <w:abstractNumId w:val="15"/>
  </w:num>
  <w:num w:numId="4">
    <w:abstractNumId w:val="27"/>
  </w:num>
  <w:num w:numId="5">
    <w:abstractNumId w:val="5"/>
  </w:num>
  <w:num w:numId="6">
    <w:abstractNumId w:val="6"/>
  </w:num>
  <w:num w:numId="7">
    <w:abstractNumId w:val="7"/>
  </w:num>
  <w:num w:numId="8">
    <w:abstractNumId w:val="9"/>
  </w:num>
  <w:num w:numId="9">
    <w:abstractNumId w:val="14"/>
  </w:num>
  <w:num w:numId="10">
    <w:abstractNumId w:val="26"/>
  </w:num>
  <w:num w:numId="11">
    <w:abstractNumId w:val="12"/>
  </w:num>
  <w:num w:numId="12">
    <w:abstractNumId w:val="23"/>
  </w:num>
  <w:num w:numId="13">
    <w:abstractNumId w:val="10"/>
  </w:num>
  <w:num w:numId="14">
    <w:abstractNumId w:val="17"/>
  </w:num>
  <w:num w:numId="15">
    <w:abstractNumId w:val="20"/>
  </w:num>
  <w:num w:numId="16">
    <w:abstractNumId w:val="1"/>
  </w:num>
  <w:num w:numId="17">
    <w:abstractNumId w:val="16"/>
  </w:num>
  <w:num w:numId="18">
    <w:abstractNumId w:val="21"/>
  </w:num>
  <w:num w:numId="19">
    <w:abstractNumId w:val="28"/>
  </w:num>
  <w:num w:numId="20">
    <w:abstractNumId w:val="19"/>
  </w:num>
  <w:num w:numId="21">
    <w:abstractNumId w:val="25"/>
  </w:num>
  <w:num w:numId="22">
    <w:abstractNumId w:val="22"/>
  </w:num>
  <w:num w:numId="23">
    <w:abstractNumId w:val="2"/>
  </w:num>
  <w:num w:numId="24">
    <w:abstractNumId w:val="4"/>
  </w:num>
  <w:num w:numId="25">
    <w:abstractNumId w:val="0"/>
  </w:num>
  <w:num w:numId="26">
    <w:abstractNumId w:val="13"/>
  </w:num>
  <w:num w:numId="27">
    <w:abstractNumId w:val="11"/>
  </w:num>
  <w:num w:numId="28">
    <w:abstractNumId w:val="3"/>
  </w:num>
  <w:num w:numId="2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88"/>
    <w:rsid w:val="00022451"/>
    <w:rsid w:val="0005508B"/>
    <w:rsid w:val="0006473C"/>
    <w:rsid w:val="00096A11"/>
    <w:rsid w:val="00106A4F"/>
    <w:rsid w:val="0011377F"/>
    <w:rsid w:val="00130BB6"/>
    <w:rsid w:val="0017276D"/>
    <w:rsid w:val="001B1A99"/>
    <w:rsid w:val="00205AB2"/>
    <w:rsid w:val="00232F0B"/>
    <w:rsid w:val="00252C47"/>
    <w:rsid w:val="00263749"/>
    <w:rsid w:val="00264216"/>
    <w:rsid w:val="002846CC"/>
    <w:rsid w:val="003005BF"/>
    <w:rsid w:val="003234DF"/>
    <w:rsid w:val="0035475C"/>
    <w:rsid w:val="0035783C"/>
    <w:rsid w:val="00361C66"/>
    <w:rsid w:val="003C4398"/>
    <w:rsid w:val="00424E9B"/>
    <w:rsid w:val="00426AE2"/>
    <w:rsid w:val="004416B0"/>
    <w:rsid w:val="00451BF3"/>
    <w:rsid w:val="00460501"/>
    <w:rsid w:val="0046700C"/>
    <w:rsid w:val="00473988"/>
    <w:rsid w:val="00475C4E"/>
    <w:rsid w:val="00496997"/>
    <w:rsid w:val="004A530D"/>
    <w:rsid w:val="00530A7D"/>
    <w:rsid w:val="005322B4"/>
    <w:rsid w:val="00563817"/>
    <w:rsid w:val="00582440"/>
    <w:rsid w:val="00586F4F"/>
    <w:rsid w:val="005A521D"/>
    <w:rsid w:val="005E1835"/>
    <w:rsid w:val="005E36E1"/>
    <w:rsid w:val="00600B74"/>
    <w:rsid w:val="0060220A"/>
    <w:rsid w:val="00620109"/>
    <w:rsid w:val="0063615C"/>
    <w:rsid w:val="006376C4"/>
    <w:rsid w:val="00696E59"/>
    <w:rsid w:val="006F5030"/>
    <w:rsid w:val="007058FF"/>
    <w:rsid w:val="00731D13"/>
    <w:rsid w:val="00741613"/>
    <w:rsid w:val="00743C09"/>
    <w:rsid w:val="00760DD1"/>
    <w:rsid w:val="0081239F"/>
    <w:rsid w:val="00841600"/>
    <w:rsid w:val="00842EF5"/>
    <w:rsid w:val="00862612"/>
    <w:rsid w:val="00867E58"/>
    <w:rsid w:val="00893EC0"/>
    <w:rsid w:val="008A6B47"/>
    <w:rsid w:val="008B222F"/>
    <w:rsid w:val="00910931"/>
    <w:rsid w:val="00933F30"/>
    <w:rsid w:val="0094663B"/>
    <w:rsid w:val="00951B2B"/>
    <w:rsid w:val="00997EBC"/>
    <w:rsid w:val="009E214C"/>
    <w:rsid w:val="009F6360"/>
    <w:rsid w:val="00A47B18"/>
    <w:rsid w:val="00A61D01"/>
    <w:rsid w:val="00A6222A"/>
    <w:rsid w:val="00A85AB4"/>
    <w:rsid w:val="00AD2D60"/>
    <w:rsid w:val="00AF51CC"/>
    <w:rsid w:val="00B51B93"/>
    <w:rsid w:val="00B604FC"/>
    <w:rsid w:val="00B71D74"/>
    <w:rsid w:val="00B82B17"/>
    <w:rsid w:val="00B83389"/>
    <w:rsid w:val="00BA6689"/>
    <w:rsid w:val="00BC28ED"/>
    <w:rsid w:val="00BE5D7B"/>
    <w:rsid w:val="00BF104B"/>
    <w:rsid w:val="00BF65B9"/>
    <w:rsid w:val="00BF75FC"/>
    <w:rsid w:val="00C41A54"/>
    <w:rsid w:val="00C8341A"/>
    <w:rsid w:val="00C963F3"/>
    <w:rsid w:val="00CC22C8"/>
    <w:rsid w:val="00CC2632"/>
    <w:rsid w:val="00CE429B"/>
    <w:rsid w:val="00D007FA"/>
    <w:rsid w:val="00D26B45"/>
    <w:rsid w:val="00DD4CAF"/>
    <w:rsid w:val="00E12F1B"/>
    <w:rsid w:val="00E335F2"/>
    <w:rsid w:val="00E436F3"/>
    <w:rsid w:val="00E92E25"/>
    <w:rsid w:val="00EB7BB5"/>
    <w:rsid w:val="00F3008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933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988"/>
    <w:pPr>
      <w:spacing w:line="480" w:lineRule="auto"/>
    </w:pPr>
    <w:rPr>
      <w:rFonts w:ascii="Times" w:hAnsi="Times"/>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988"/>
    <w:pPr>
      <w:ind w:left="720"/>
      <w:contextualSpacing/>
    </w:pPr>
  </w:style>
  <w:style w:type="paragraph" w:styleId="BalloonText">
    <w:name w:val="Balloon Text"/>
    <w:basedOn w:val="Normal"/>
    <w:link w:val="BalloonTextChar"/>
    <w:uiPriority w:val="99"/>
    <w:semiHidden/>
    <w:unhideWhenUsed/>
    <w:rsid w:val="0047398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988"/>
    <w:rPr>
      <w:rFonts w:ascii="Lucida Grande" w:hAnsi="Lucida Grande" w:cs="Lucida Grande"/>
      <w:sz w:val="18"/>
      <w:szCs w:val="18"/>
      <w:lang w:eastAsia="nl-NL"/>
    </w:rPr>
  </w:style>
  <w:style w:type="character" w:styleId="CommentReference">
    <w:name w:val="annotation reference"/>
    <w:basedOn w:val="DefaultParagraphFont"/>
    <w:uiPriority w:val="99"/>
    <w:semiHidden/>
    <w:unhideWhenUsed/>
    <w:rsid w:val="0005508B"/>
    <w:rPr>
      <w:sz w:val="18"/>
      <w:szCs w:val="18"/>
    </w:rPr>
  </w:style>
  <w:style w:type="paragraph" w:styleId="CommentText">
    <w:name w:val="annotation text"/>
    <w:basedOn w:val="Normal"/>
    <w:link w:val="CommentTextChar"/>
    <w:uiPriority w:val="99"/>
    <w:semiHidden/>
    <w:unhideWhenUsed/>
    <w:rsid w:val="0005508B"/>
    <w:pPr>
      <w:spacing w:line="240" w:lineRule="auto"/>
    </w:pPr>
  </w:style>
  <w:style w:type="character" w:customStyle="1" w:styleId="CommentTextChar">
    <w:name w:val="Comment Text Char"/>
    <w:basedOn w:val="DefaultParagraphFont"/>
    <w:link w:val="CommentText"/>
    <w:uiPriority w:val="99"/>
    <w:semiHidden/>
    <w:rsid w:val="0005508B"/>
    <w:rPr>
      <w:rFonts w:ascii="Times" w:hAnsi="Times"/>
      <w:lang w:eastAsia="nl-NL"/>
    </w:rPr>
  </w:style>
  <w:style w:type="paragraph" w:styleId="CommentSubject">
    <w:name w:val="annotation subject"/>
    <w:basedOn w:val="CommentText"/>
    <w:next w:val="CommentText"/>
    <w:link w:val="CommentSubjectChar"/>
    <w:uiPriority w:val="99"/>
    <w:semiHidden/>
    <w:unhideWhenUsed/>
    <w:rsid w:val="0005508B"/>
    <w:rPr>
      <w:b/>
      <w:bCs/>
      <w:sz w:val="20"/>
      <w:szCs w:val="20"/>
    </w:rPr>
  </w:style>
  <w:style w:type="character" w:customStyle="1" w:styleId="CommentSubjectChar">
    <w:name w:val="Comment Subject Char"/>
    <w:basedOn w:val="CommentTextChar"/>
    <w:link w:val="CommentSubject"/>
    <w:uiPriority w:val="99"/>
    <w:semiHidden/>
    <w:rsid w:val="0005508B"/>
    <w:rPr>
      <w:rFonts w:ascii="Times" w:hAnsi="Times"/>
      <w:b/>
      <w:bCs/>
      <w:sz w:val="20"/>
      <w:szCs w:val="20"/>
      <w:lang w:eastAsia="nl-NL"/>
    </w:rPr>
  </w:style>
  <w:style w:type="paragraph" w:styleId="DocumentMap">
    <w:name w:val="Document Map"/>
    <w:basedOn w:val="Normal"/>
    <w:link w:val="DocumentMapChar"/>
    <w:uiPriority w:val="99"/>
    <w:semiHidden/>
    <w:unhideWhenUsed/>
    <w:rsid w:val="0005508B"/>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05508B"/>
    <w:rPr>
      <w:rFonts w:ascii="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24654">
      <w:bodyDiv w:val="1"/>
      <w:marLeft w:val="0"/>
      <w:marRight w:val="0"/>
      <w:marTop w:val="0"/>
      <w:marBottom w:val="0"/>
      <w:divBdr>
        <w:top w:val="none" w:sz="0" w:space="0" w:color="auto"/>
        <w:left w:val="none" w:sz="0" w:space="0" w:color="auto"/>
        <w:bottom w:val="none" w:sz="0" w:space="0" w:color="auto"/>
        <w:right w:val="none" w:sz="0" w:space="0" w:color="auto"/>
      </w:divBdr>
    </w:div>
    <w:div w:id="709502673">
      <w:bodyDiv w:val="1"/>
      <w:marLeft w:val="0"/>
      <w:marRight w:val="0"/>
      <w:marTop w:val="0"/>
      <w:marBottom w:val="0"/>
      <w:divBdr>
        <w:top w:val="none" w:sz="0" w:space="0" w:color="auto"/>
        <w:left w:val="none" w:sz="0" w:space="0" w:color="auto"/>
        <w:bottom w:val="none" w:sz="0" w:space="0" w:color="auto"/>
        <w:right w:val="none" w:sz="0" w:space="0" w:color="auto"/>
      </w:divBdr>
    </w:div>
    <w:div w:id="762341323">
      <w:bodyDiv w:val="1"/>
      <w:marLeft w:val="0"/>
      <w:marRight w:val="0"/>
      <w:marTop w:val="0"/>
      <w:marBottom w:val="0"/>
      <w:divBdr>
        <w:top w:val="none" w:sz="0" w:space="0" w:color="auto"/>
        <w:left w:val="none" w:sz="0" w:space="0" w:color="auto"/>
        <w:bottom w:val="none" w:sz="0" w:space="0" w:color="auto"/>
        <w:right w:val="none" w:sz="0" w:space="0" w:color="auto"/>
      </w:divBdr>
    </w:div>
    <w:div w:id="1430273948">
      <w:bodyDiv w:val="1"/>
      <w:marLeft w:val="0"/>
      <w:marRight w:val="0"/>
      <w:marTop w:val="0"/>
      <w:marBottom w:val="0"/>
      <w:divBdr>
        <w:top w:val="none" w:sz="0" w:space="0" w:color="auto"/>
        <w:left w:val="none" w:sz="0" w:space="0" w:color="auto"/>
        <w:bottom w:val="none" w:sz="0" w:space="0" w:color="auto"/>
        <w:right w:val="none" w:sz="0" w:space="0" w:color="auto"/>
      </w:divBdr>
    </w:div>
    <w:div w:id="1820269105">
      <w:bodyDiv w:val="1"/>
      <w:marLeft w:val="0"/>
      <w:marRight w:val="0"/>
      <w:marTop w:val="0"/>
      <w:marBottom w:val="0"/>
      <w:divBdr>
        <w:top w:val="none" w:sz="0" w:space="0" w:color="auto"/>
        <w:left w:val="none" w:sz="0" w:space="0" w:color="auto"/>
        <w:bottom w:val="none" w:sz="0" w:space="0" w:color="auto"/>
        <w:right w:val="none" w:sz="0" w:space="0" w:color="auto"/>
      </w:divBdr>
    </w:div>
    <w:div w:id="1887719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5404</Words>
  <Characters>30803</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shiran</dc:creator>
  <cp:keywords/>
  <dc:description/>
  <cp:lastModifiedBy>Microsoft Office User</cp:lastModifiedBy>
  <cp:revision>4</cp:revision>
  <dcterms:created xsi:type="dcterms:W3CDTF">2017-10-31T08:01:00Z</dcterms:created>
  <dcterms:modified xsi:type="dcterms:W3CDTF">2017-10-31T08:16:00Z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a2e91d56-bd22-3f47-916b-5449081f73e3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