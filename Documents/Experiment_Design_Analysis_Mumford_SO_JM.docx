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79FFA" w14:textId="467A6160" w:rsidR="00727C99" w:rsidRPr="00632897" w:rsidRDefault="0036611C" w:rsidP="000C67B2">
      <w:pPr>
        <w:spacing w:line="276" w:lineRule="auto"/>
        <w:jc w:val="both"/>
        <w:rPr>
          <w:rFonts w:asciiTheme="majorBidi" w:hAnsiTheme="majorBidi" w:cstheme="majorBidi"/>
          <w:b/>
          <w:bCs/>
          <w:sz w:val="24"/>
          <w:szCs w:val="24"/>
          <w:u w:val="single"/>
        </w:rPr>
      </w:pPr>
      <w:r>
        <w:rPr>
          <w:rFonts w:asciiTheme="majorBidi" w:hAnsiTheme="majorBidi" w:cstheme="majorBidi"/>
          <w:b/>
          <w:bCs/>
          <w:sz w:val="24"/>
          <w:szCs w:val="24"/>
          <w:u w:val="single"/>
        </w:rPr>
        <w:t>C</w:t>
      </w:r>
      <w:r w:rsidR="00632897" w:rsidRPr="00632897">
        <w:rPr>
          <w:rFonts w:asciiTheme="majorBidi" w:hAnsiTheme="majorBidi" w:cstheme="majorBidi"/>
          <w:b/>
          <w:bCs/>
          <w:sz w:val="24"/>
          <w:szCs w:val="24"/>
          <w:u w:val="single"/>
        </w:rPr>
        <w:t xml:space="preserve">omparing </w:t>
      </w:r>
      <w:r w:rsidR="002E18EC">
        <w:rPr>
          <w:rFonts w:asciiTheme="majorBidi" w:hAnsiTheme="majorBidi" w:cstheme="majorBidi"/>
          <w:b/>
          <w:bCs/>
          <w:sz w:val="24"/>
          <w:szCs w:val="24"/>
          <w:u w:val="single"/>
        </w:rPr>
        <w:t>pavlovian cues</w:t>
      </w:r>
      <w:r w:rsidR="00632897" w:rsidRPr="00632897">
        <w:rPr>
          <w:rFonts w:asciiTheme="majorBidi" w:hAnsiTheme="majorBidi" w:cstheme="majorBidi"/>
          <w:b/>
          <w:bCs/>
          <w:sz w:val="24"/>
          <w:szCs w:val="24"/>
          <w:u w:val="single"/>
        </w:rPr>
        <w:t xml:space="preserve"> and </w:t>
      </w:r>
      <w:r w:rsidR="000C67B2">
        <w:rPr>
          <w:rFonts w:asciiTheme="majorBidi" w:hAnsiTheme="majorBidi" w:cstheme="majorBidi"/>
          <w:b/>
          <w:bCs/>
          <w:sz w:val="24"/>
          <w:szCs w:val="24"/>
          <w:u w:val="single"/>
        </w:rPr>
        <w:t>neutral</w:t>
      </w:r>
      <w:r w:rsidR="00632897" w:rsidRPr="00632897">
        <w:rPr>
          <w:rFonts w:asciiTheme="majorBidi" w:hAnsiTheme="majorBidi" w:cstheme="majorBidi"/>
          <w:b/>
          <w:bCs/>
          <w:sz w:val="24"/>
          <w:szCs w:val="24"/>
          <w:u w:val="single"/>
        </w:rPr>
        <w:t xml:space="preserve"> </w:t>
      </w:r>
      <w:r w:rsidR="001218ED">
        <w:rPr>
          <w:rFonts w:asciiTheme="majorBidi" w:hAnsiTheme="majorBidi" w:cstheme="majorBidi"/>
          <w:b/>
          <w:bCs/>
          <w:sz w:val="24"/>
          <w:szCs w:val="24"/>
          <w:u w:val="single"/>
        </w:rPr>
        <w:t>cues in</w:t>
      </w:r>
      <w:r w:rsidR="000C67B2">
        <w:rPr>
          <w:rFonts w:asciiTheme="majorBidi" w:hAnsiTheme="majorBidi" w:cstheme="majorBidi"/>
          <w:b/>
          <w:bCs/>
          <w:sz w:val="24"/>
          <w:szCs w:val="24"/>
          <w:u w:val="single"/>
        </w:rPr>
        <w:t xml:space="preserve"> non-reinforced learning</w:t>
      </w:r>
      <w:r w:rsidR="001218ED">
        <w:rPr>
          <w:rFonts w:asciiTheme="majorBidi" w:hAnsiTheme="majorBidi" w:cstheme="majorBidi"/>
          <w:b/>
          <w:bCs/>
          <w:sz w:val="24"/>
          <w:szCs w:val="24"/>
          <w:u w:val="single"/>
        </w:rPr>
        <w:t xml:space="preserve"> </w:t>
      </w:r>
    </w:p>
    <w:p w14:paraId="3A011B74" w14:textId="3D47CCEA" w:rsidR="009437EC" w:rsidRDefault="009437EC" w:rsidP="000C67B2">
      <w:pPr>
        <w:spacing w:line="276" w:lineRule="auto"/>
        <w:jc w:val="both"/>
        <w:rPr>
          <w:rFonts w:asciiTheme="majorBidi" w:hAnsiTheme="majorBidi" w:cstheme="majorBidi"/>
        </w:rPr>
      </w:pPr>
      <w:r>
        <w:rPr>
          <w:rFonts w:asciiTheme="majorBidi" w:hAnsiTheme="majorBidi" w:cstheme="majorBidi"/>
        </w:rPr>
        <w:t xml:space="preserve">The experiment has two </w:t>
      </w:r>
      <w:r w:rsidR="002A36FE">
        <w:rPr>
          <w:rFonts w:asciiTheme="majorBidi" w:hAnsiTheme="majorBidi" w:cstheme="majorBidi"/>
        </w:rPr>
        <w:t xml:space="preserve">between-subject </w:t>
      </w:r>
      <w:r>
        <w:rPr>
          <w:rFonts w:asciiTheme="majorBidi" w:hAnsiTheme="majorBidi" w:cstheme="majorBidi"/>
        </w:rPr>
        <w:t>groups (</w:t>
      </w:r>
      <w:r w:rsidR="002E18EC">
        <w:rPr>
          <w:rFonts w:asciiTheme="majorBidi" w:hAnsiTheme="majorBidi" w:cstheme="majorBidi"/>
        </w:rPr>
        <w:t>pavlovian cues</w:t>
      </w:r>
      <w:r>
        <w:rPr>
          <w:rFonts w:asciiTheme="majorBidi" w:hAnsiTheme="majorBidi" w:cstheme="majorBidi"/>
        </w:rPr>
        <w:t xml:space="preserve">, </w:t>
      </w:r>
      <w:r w:rsidR="000C67B2">
        <w:rPr>
          <w:rFonts w:asciiTheme="majorBidi" w:hAnsiTheme="majorBidi" w:cstheme="majorBidi"/>
        </w:rPr>
        <w:t>neutral</w:t>
      </w:r>
      <w:r w:rsidR="002E18EC">
        <w:rPr>
          <w:rFonts w:asciiTheme="majorBidi" w:hAnsiTheme="majorBidi" w:cstheme="majorBidi"/>
        </w:rPr>
        <w:t xml:space="preserve"> cue</w:t>
      </w:r>
      <w:r>
        <w:rPr>
          <w:rFonts w:asciiTheme="majorBidi" w:hAnsiTheme="majorBidi" w:cstheme="majorBidi"/>
        </w:rPr>
        <w:t>), and five time points (first session + 1,3,9,12 months after first session).</w:t>
      </w:r>
    </w:p>
    <w:p w14:paraId="5786FE9E" w14:textId="77777777" w:rsidR="00C15BFB" w:rsidRDefault="00727C99" w:rsidP="00C007DD">
      <w:pPr>
        <w:spacing w:line="276" w:lineRule="auto"/>
        <w:jc w:val="both"/>
        <w:rPr>
          <w:rFonts w:asciiTheme="majorBidi" w:hAnsiTheme="majorBidi" w:cstheme="majorBidi"/>
        </w:rPr>
      </w:pPr>
      <w:r w:rsidRPr="00096587">
        <w:rPr>
          <w:rFonts w:asciiTheme="majorBidi" w:hAnsiTheme="majorBidi" w:cstheme="majorBidi"/>
        </w:rPr>
        <w:t xml:space="preserve">In the first session, </w:t>
      </w:r>
      <w:r w:rsidR="0036611C">
        <w:rPr>
          <w:rFonts w:asciiTheme="majorBidi" w:hAnsiTheme="majorBidi" w:cstheme="majorBidi"/>
        </w:rPr>
        <w:t>participant</w:t>
      </w:r>
      <w:r w:rsidR="00C15BFB" w:rsidRPr="00096587">
        <w:rPr>
          <w:rFonts w:asciiTheme="majorBidi" w:hAnsiTheme="majorBidi" w:cstheme="majorBidi"/>
        </w:rPr>
        <w:t>s will undergo the full CAT experiment</w:t>
      </w:r>
      <w:r w:rsidR="002A36FE">
        <w:rPr>
          <w:rFonts w:asciiTheme="majorBidi" w:hAnsiTheme="majorBidi" w:cstheme="majorBidi"/>
        </w:rPr>
        <w:t xml:space="preserve"> (detailed below)</w:t>
      </w:r>
      <w:r w:rsidR="00C15BFB" w:rsidRPr="00096587">
        <w:rPr>
          <w:rFonts w:asciiTheme="majorBidi" w:hAnsiTheme="majorBidi" w:cstheme="majorBidi"/>
        </w:rPr>
        <w:t>. The only difference between the two groups will be the</w:t>
      </w:r>
      <w:r w:rsidR="002A36FE">
        <w:rPr>
          <w:rFonts w:asciiTheme="majorBidi" w:hAnsiTheme="majorBidi" w:cstheme="majorBidi"/>
        </w:rPr>
        <w:t xml:space="preserve"> cue during the training phase (the sign </w:t>
      </w:r>
      <w:r w:rsidR="00C15BFB" w:rsidRPr="00096587">
        <w:rPr>
          <w:rFonts w:asciiTheme="majorBidi" w:hAnsiTheme="majorBidi" w:cstheme="majorBidi"/>
        </w:rPr>
        <w:t>“+23”</w:t>
      </w:r>
      <w:r w:rsidR="002A36FE">
        <w:rPr>
          <w:rFonts w:asciiTheme="majorBidi" w:hAnsiTheme="majorBidi" w:cstheme="majorBidi"/>
        </w:rPr>
        <w:t xml:space="preserve"> vs. “**”</w:t>
      </w:r>
      <w:r w:rsidR="00C15BFB" w:rsidRPr="00096587">
        <w:rPr>
          <w:rFonts w:asciiTheme="majorBidi" w:hAnsiTheme="majorBidi" w:cstheme="majorBidi"/>
        </w:rPr>
        <w:t>).</w:t>
      </w:r>
      <w:r w:rsidR="002A36FE">
        <w:rPr>
          <w:rFonts w:asciiTheme="majorBidi" w:hAnsiTheme="majorBidi" w:cstheme="majorBidi"/>
        </w:rPr>
        <w:t xml:space="preserve"> All participants will be recalled 1,3,9 &amp; 12 months later for a follow-up scan.</w:t>
      </w:r>
    </w:p>
    <w:p w14:paraId="46DA3AFD" w14:textId="4CE0AF89" w:rsidR="004A5D59" w:rsidRPr="00500547" w:rsidRDefault="004A5D59" w:rsidP="00500547">
      <w:pPr>
        <w:autoSpaceDE w:val="0"/>
        <w:autoSpaceDN w:val="0"/>
        <w:adjustRightInd w:val="0"/>
        <w:spacing w:line="276" w:lineRule="auto"/>
        <w:jc w:val="both"/>
        <w:rPr>
          <w:rFonts w:asciiTheme="majorBidi" w:hAnsiTheme="majorBidi" w:cstheme="majorBidi"/>
          <w:color w:val="000000"/>
        </w:rPr>
      </w:pPr>
      <w:r w:rsidRPr="00096587">
        <w:rPr>
          <w:rFonts w:asciiTheme="majorBidi" w:hAnsiTheme="majorBidi" w:cstheme="majorBidi"/>
        </w:rPr>
        <w:t xml:space="preserve">Fifty </w:t>
      </w:r>
      <w:r w:rsidR="00215946">
        <w:rPr>
          <w:rFonts w:asciiTheme="majorBidi" w:hAnsiTheme="majorBidi" w:cstheme="majorBidi"/>
        </w:rPr>
        <w:t xml:space="preserve">five </w:t>
      </w:r>
      <w:r w:rsidRPr="00096587">
        <w:rPr>
          <w:rFonts w:asciiTheme="majorBidi" w:hAnsiTheme="majorBidi" w:cstheme="majorBidi"/>
          <w:color w:val="000000"/>
        </w:rPr>
        <w:t>participants will participate in each group (</w:t>
      </w:r>
      <w:r w:rsidR="002E18EC" w:rsidRPr="00096587">
        <w:rPr>
          <w:rFonts w:asciiTheme="majorBidi" w:hAnsiTheme="majorBidi" w:cstheme="majorBidi"/>
          <w:color w:val="000000"/>
        </w:rPr>
        <w:t>1</w:t>
      </w:r>
      <w:r w:rsidR="002E18EC">
        <w:rPr>
          <w:rFonts w:asciiTheme="majorBidi" w:hAnsiTheme="majorBidi" w:cstheme="majorBidi"/>
          <w:color w:val="000000"/>
        </w:rPr>
        <w:t>10</w:t>
      </w:r>
      <w:r w:rsidR="002E18EC" w:rsidRPr="00096587">
        <w:rPr>
          <w:rFonts w:asciiTheme="majorBidi" w:hAnsiTheme="majorBidi" w:cstheme="majorBidi"/>
          <w:color w:val="000000"/>
        </w:rPr>
        <w:t xml:space="preserve"> </w:t>
      </w:r>
      <w:r w:rsidRPr="00096587">
        <w:rPr>
          <w:rFonts w:asciiTheme="majorBidi" w:hAnsiTheme="majorBidi" w:cstheme="majorBidi"/>
          <w:color w:val="000000"/>
        </w:rPr>
        <w:t>overall). We predict ~</w:t>
      </w:r>
      <w:r w:rsidR="002E18EC" w:rsidRPr="00096587">
        <w:rPr>
          <w:rFonts w:asciiTheme="majorBidi" w:hAnsiTheme="majorBidi" w:cstheme="majorBidi"/>
          <w:color w:val="000000"/>
        </w:rPr>
        <w:t>1</w:t>
      </w:r>
      <w:r w:rsidR="002E18EC">
        <w:rPr>
          <w:rFonts w:asciiTheme="majorBidi" w:hAnsiTheme="majorBidi" w:cstheme="majorBidi"/>
          <w:color w:val="000000"/>
        </w:rPr>
        <w:t>5</w:t>
      </w:r>
      <w:r w:rsidRPr="00096587">
        <w:rPr>
          <w:rFonts w:asciiTheme="majorBidi" w:hAnsiTheme="majorBidi" w:cstheme="majorBidi"/>
          <w:color w:val="000000"/>
        </w:rPr>
        <w:t xml:space="preserve">% dropout rate over the year, thus expect 45 participants in each group for the final one-year follow-up. </w:t>
      </w:r>
    </w:p>
    <w:p w14:paraId="3D15D90C" w14:textId="77777777" w:rsidR="00C15BFB" w:rsidRPr="00096587" w:rsidRDefault="00C15BFB" w:rsidP="00C007DD">
      <w:pPr>
        <w:autoSpaceDE w:val="0"/>
        <w:autoSpaceDN w:val="0"/>
        <w:adjustRightInd w:val="0"/>
        <w:spacing w:line="276" w:lineRule="auto"/>
        <w:jc w:val="both"/>
        <w:rPr>
          <w:rFonts w:asciiTheme="majorBidi" w:hAnsiTheme="majorBidi" w:cstheme="majorBidi"/>
          <w:b/>
          <w:bCs/>
          <w:color w:val="000000"/>
        </w:rPr>
      </w:pPr>
    </w:p>
    <w:p w14:paraId="0A3472BC" w14:textId="77777777" w:rsidR="00727C99" w:rsidRPr="0036611C" w:rsidRDefault="00C15BFB" w:rsidP="00C007DD">
      <w:pPr>
        <w:autoSpaceDE w:val="0"/>
        <w:autoSpaceDN w:val="0"/>
        <w:adjustRightInd w:val="0"/>
        <w:spacing w:line="276" w:lineRule="auto"/>
        <w:ind w:firstLine="720"/>
        <w:jc w:val="both"/>
        <w:rPr>
          <w:rFonts w:asciiTheme="majorBidi" w:hAnsiTheme="majorBidi" w:cstheme="majorBidi"/>
          <w:b/>
          <w:bCs/>
          <w:i/>
          <w:iCs/>
          <w:color w:val="000000"/>
          <w:u w:val="single"/>
        </w:rPr>
      </w:pPr>
      <w:r w:rsidRPr="0036611C">
        <w:rPr>
          <w:rFonts w:asciiTheme="majorBidi" w:hAnsiTheme="majorBidi" w:cstheme="majorBidi"/>
          <w:b/>
          <w:bCs/>
          <w:i/>
          <w:iCs/>
          <w:color w:val="000000"/>
          <w:u w:val="single"/>
        </w:rPr>
        <w:t>Experiment</w:t>
      </w:r>
      <w:r w:rsidR="00632897" w:rsidRPr="0036611C">
        <w:rPr>
          <w:rFonts w:asciiTheme="majorBidi" w:hAnsiTheme="majorBidi" w:cstheme="majorBidi"/>
          <w:b/>
          <w:bCs/>
          <w:i/>
          <w:iCs/>
          <w:color w:val="000000"/>
          <w:u w:val="single"/>
        </w:rPr>
        <w:t xml:space="preserve"> design</w:t>
      </w:r>
    </w:p>
    <w:p w14:paraId="192253D1" w14:textId="77777777" w:rsidR="00C15BFB" w:rsidRPr="00096587" w:rsidRDefault="00C15BFB" w:rsidP="00C007DD">
      <w:pPr>
        <w:autoSpaceDE w:val="0"/>
        <w:autoSpaceDN w:val="0"/>
        <w:adjustRightInd w:val="0"/>
        <w:spacing w:line="276" w:lineRule="auto"/>
        <w:jc w:val="both"/>
        <w:rPr>
          <w:rFonts w:asciiTheme="majorBidi" w:hAnsiTheme="majorBidi" w:cstheme="majorBidi"/>
        </w:rPr>
      </w:pPr>
      <w:r w:rsidRPr="00096587">
        <w:rPr>
          <w:rFonts w:asciiTheme="majorBidi" w:hAnsiTheme="majorBidi" w:cstheme="majorBidi"/>
          <w:b/>
        </w:rPr>
        <w:t>Session 1:</w:t>
      </w:r>
      <w:r w:rsidRPr="00096587">
        <w:rPr>
          <w:rFonts w:asciiTheme="majorBidi" w:hAnsiTheme="majorBidi" w:cstheme="majorBidi"/>
        </w:rPr>
        <w:t xml:space="preserve"> full CAT experiment</w:t>
      </w:r>
    </w:p>
    <w:p w14:paraId="54F63145" w14:textId="05C02DF7" w:rsidR="00C15BFB" w:rsidRPr="00096587" w:rsidRDefault="001C1B5D" w:rsidP="00C007DD">
      <w:pPr>
        <w:autoSpaceDE w:val="0"/>
        <w:autoSpaceDN w:val="0"/>
        <w:adjustRightInd w:val="0"/>
        <w:spacing w:line="276" w:lineRule="auto"/>
        <w:jc w:val="both"/>
        <w:rPr>
          <w:rFonts w:asciiTheme="majorBidi" w:hAnsiTheme="majorBidi" w:cstheme="majorBidi"/>
        </w:rPr>
      </w:pPr>
      <w:r>
        <w:rPr>
          <w:rFonts w:asciiTheme="majorBidi" w:hAnsiTheme="majorBidi" w:cstheme="majorBidi"/>
        </w:rPr>
        <w:t>1</w:t>
      </w:r>
      <w:r w:rsidR="00C15BFB" w:rsidRPr="00096587">
        <w:rPr>
          <w:rFonts w:asciiTheme="majorBidi" w:hAnsiTheme="majorBidi" w:cstheme="majorBidi"/>
        </w:rPr>
        <w:t>. BDM: outside the scanner</w:t>
      </w:r>
    </w:p>
    <w:p w14:paraId="03CD14B0" w14:textId="657AD539" w:rsidR="00C15BFB" w:rsidRPr="00096587" w:rsidRDefault="002A36FE" w:rsidP="004979E0">
      <w:pPr>
        <w:autoSpaceDE w:val="0"/>
        <w:autoSpaceDN w:val="0"/>
        <w:adjustRightInd w:val="0"/>
        <w:spacing w:line="276" w:lineRule="auto"/>
        <w:ind w:left="708"/>
        <w:jc w:val="both"/>
        <w:rPr>
          <w:rFonts w:asciiTheme="majorBidi" w:hAnsiTheme="majorBidi" w:cstheme="majorBidi"/>
        </w:rPr>
      </w:pPr>
      <w:r w:rsidRPr="00096587">
        <w:rPr>
          <w:rFonts w:asciiTheme="majorBidi" w:hAnsiTheme="majorBidi" w:cstheme="majorBidi"/>
        </w:rPr>
        <w:t>Participants</w:t>
      </w:r>
      <w:r w:rsidR="00727C99" w:rsidRPr="00096587">
        <w:rPr>
          <w:rFonts w:asciiTheme="majorBidi" w:hAnsiTheme="majorBidi" w:cstheme="majorBidi"/>
        </w:rPr>
        <w:t xml:space="preserve"> </w:t>
      </w:r>
      <w:r>
        <w:rPr>
          <w:rFonts w:asciiTheme="majorBidi" w:hAnsiTheme="majorBidi" w:cstheme="majorBidi"/>
        </w:rPr>
        <w:t>will</w:t>
      </w:r>
      <w:r w:rsidR="00727C99" w:rsidRPr="00096587">
        <w:rPr>
          <w:rFonts w:asciiTheme="majorBidi" w:hAnsiTheme="majorBidi" w:cstheme="majorBidi"/>
        </w:rPr>
        <w:t xml:space="preserve"> rank </w:t>
      </w:r>
      <w:r>
        <w:rPr>
          <w:rFonts w:asciiTheme="majorBidi" w:hAnsiTheme="majorBidi" w:cstheme="majorBidi"/>
        </w:rPr>
        <w:t>60</w:t>
      </w:r>
      <w:r w:rsidR="00727C99" w:rsidRPr="00096587">
        <w:rPr>
          <w:rFonts w:asciiTheme="majorBidi" w:hAnsiTheme="majorBidi" w:cstheme="majorBidi"/>
        </w:rPr>
        <w:t xml:space="preserve"> snack</w:t>
      </w:r>
      <w:r w:rsidR="009B011A">
        <w:rPr>
          <w:rFonts w:asciiTheme="majorBidi" w:hAnsiTheme="majorBidi" w:cstheme="majorBidi"/>
        </w:rPr>
        <w:t>s</w:t>
      </w:r>
      <w:r w:rsidR="00727C99" w:rsidRPr="00096587">
        <w:rPr>
          <w:rFonts w:asciiTheme="majorBidi" w:hAnsiTheme="majorBidi" w:cstheme="majorBidi"/>
        </w:rPr>
        <w:t xml:space="preserve"> on a scale of 1 to 10</w:t>
      </w:r>
      <w:r w:rsidR="00126BC6" w:rsidRPr="00096587">
        <w:rPr>
          <w:rFonts w:asciiTheme="majorBidi" w:hAnsiTheme="majorBidi" w:cstheme="majorBidi"/>
        </w:rPr>
        <w:t>.</w:t>
      </w:r>
      <w:r>
        <w:rPr>
          <w:rFonts w:asciiTheme="majorBidi" w:hAnsiTheme="majorBidi" w:cstheme="majorBidi"/>
        </w:rPr>
        <w:t xml:space="preserve"> </w:t>
      </w:r>
      <w:r w:rsidR="000B5040">
        <w:rPr>
          <w:rFonts w:asciiTheme="majorBidi" w:hAnsiTheme="majorBidi" w:cstheme="majorBidi"/>
        </w:rPr>
        <w:t>Each snack will be ranked once,</w:t>
      </w:r>
      <w:r w:rsidR="00C15BFB" w:rsidRPr="00096587">
        <w:rPr>
          <w:rFonts w:asciiTheme="majorBidi" w:hAnsiTheme="majorBidi" w:cstheme="majorBidi"/>
        </w:rPr>
        <w:t xml:space="preserve"> with no time limit for each trial.</w:t>
      </w:r>
      <w:r w:rsidR="0076414E">
        <w:rPr>
          <w:rFonts w:asciiTheme="majorBidi" w:hAnsiTheme="majorBidi" w:cstheme="majorBidi"/>
        </w:rPr>
        <w:t xml:space="preserve"> The </w:t>
      </w:r>
      <w:r w:rsidR="000B5040">
        <w:rPr>
          <w:rFonts w:asciiTheme="majorBidi" w:hAnsiTheme="majorBidi" w:cstheme="majorBidi"/>
        </w:rPr>
        <w:t xml:space="preserve">sorted </w:t>
      </w:r>
      <w:r w:rsidR="0076414E">
        <w:rPr>
          <w:rFonts w:asciiTheme="majorBidi" w:hAnsiTheme="majorBidi" w:cstheme="majorBidi"/>
        </w:rPr>
        <w:t>ratings will be used to determine the rank of the snacks</w:t>
      </w:r>
      <w:r w:rsidR="000B5040">
        <w:rPr>
          <w:rFonts w:asciiTheme="majorBidi" w:hAnsiTheme="majorBidi" w:cstheme="majorBidi"/>
        </w:rPr>
        <w:t>.</w:t>
      </w:r>
    </w:p>
    <w:p w14:paraId="6D9F57A3" w14:textId="77777777" w:rsidR="00C15BFB" w:rsidRPr="00096587" w:rsidRDefault="00C15BFB" w:rsidP="00C007DD">
      <w:pPr>
        <w:autoSpaceDE w:val="0"/>
        <w:autoSpaceDN w:val="0"/>
        <w:adjustRightInd w:val="0"/>
        <w:spacing w:line="276" w:lineRule="auto"/>
        <w:ind w:left="708"/>
        <w:jc w:val="both"/>
        <w:rPr>
          <w:rFonts w:asciiTheme="majorBidi" w:hAnsiTheme="majorBidi" w:cstheme="majorBidi"/>
        </w:rPr>
      </w:pPr>
    </w:p>
    <w:p w14:paraId="14F1EECB" w14:textId="77777777" w:rsidR="00C15BFB" w:rsidRPr="00096587" w:rsidRDefault="00C15BFB" w:rsidP="00C007DD">
      <w:pPr>
        <w:autoSpaceDE w:val="0"/>
        <w:autoSpaceDN w:val="0"/>
        <w:adjustRightInd w:val="0"/>
        <w:spacing w:line="276" w:lineRule="auto"/>
        <w:ind w:left="708"/>
        <w:jc w:val="both"/>
        <w:rPr>
          <w:rFonts w:asciiTheme="majorBidi" w:hAnsiTheme="majorBidi" w:cstheme="majorBidi"/>
          <w:u w:val="single"/>
        </w:rPr>
      </w:pPr>
      <w:r w:rsidRPr="00096587">
        <w:rPr>
          <w:rFonts w:asciiTheme="majorBidi" w:hAnsiTheme="majorBidi" w:cstheme="majorBidi"/>
          <w:u w:val="single"/>
        </w:rPr>
        <w:t xml:space="preserve">--Starting imaging scan, the </w:t>
      </w:r>
      <w:r w:rsidR="00D97AD2" w:rsidRPr="00096587">
        <w:rPr>
          <w:rFonts w:asciiTheme="majorBidi" w:hAnsiTheme="majorBidi" w:cstheme="majorBidi"/>
          <w:u w:val="single"/>
        </w:rPr>
        <w:t xml:space="preserve">participant </w:t>
      </w:r>
      <w:r w:rsidRPr="00096587">
        <w:rPr>
          <w:rFonts w:asciiTheme="majorBidi" w:hAnsiTheme="majorBidi" w:cstheme="majorBidi"/>
          <w:u w:val="single"/>
        </w:rPr>
        <w:t>will enter the scanner--</w:t>
      </w:r>
    </w:p>
    <w:p w14:paraId="2062AED9" w14:textId="77777777" w:rsidR="00C15BFB" w:rsidRPr="00096587" w:rsidRDefault="00C15BFB" w:rsidP="00C007DD">
      <w:pPr>
        <w:autoSpaceDE w:val="0"/>
        <w:autoSpaceDN w:val="0"/>
        <w:adjustRightInd w:val="0"/>
        <w:spacing w:line="276" w:lineRule="auto"/>
        <w:ind w:left="708"/>
        <w:jc w:val="both"/>
        <w:rPr>
          <w:rFonts w:asciiTheme="majorBidi" w:hAnsiTheme="majorBidi" w:cstheme="majorBidi"/>
        </w:rPr>
      </w:pPr>
    </w:p>
    <w:p w14:paraId="04DA9127" w14:textId="54A43BD9" w:rsidR="00C15BFB" w:rsidRPr="00096587" w:rsidRDefault="001C1B5D" w:rsidP="00C007DD">
      <w:pPr>
        <w:autoSpaceDE w:val="0"/>
        <w:autoSpaceDN w:val="0"/>
        <w:adjustRightInd w:val="0"/>
        <w:spacing w:line="276" w:lineRule="auto"/>
        <w:jc w:val="both"/>
        <w:rPr>
          <w:rFonts w:asciiTheme="majorBidi" w:hAnsiTheme="majorBidi" w:cstheme="majorBidi"/>
        </w:rPr>
      </w:pPr>
      <w:r>
        <w:rPr>
          <w:rFonts w:asciiTheme="majorBidi" w:hAnsiTheme="majorBidi" w:cstheme="majorBidi"/>
        </w:rPr>
        <w:t>2</w:t>
      </w:r>
      <w:r w:rsidR="00C15BFB" w:rsidRPr="00096587">
        <w:rPr>
          <w:rFonts w:asciiTheme="majorBidi" w:hAnsiTheme="majorBidi" w:cstheme="majorBidi"/>
        </w:rPr>
        <w:t xml:space="preserve">. Response to snacks </w:t>
      </w:r>
    </w:p>
    <w:p w14:paraId="4FFF423C" w14:textId="6B4E53E5" w:rsidR="00C15BFB" w:rsidRPr="00096587" w:rsidRDefault="00C15BFB" w:rsidP="00FF3166">
      <w:pPr>
        <w:autoSpaceDE w:val="0"/>
        <w:autoSpaceDN w:val="0"/>
        <w:adjustRightInd w:val="0"/>
        <w:spacing w:line="276" w:lineRule="auto"/>
        <w:ind w:left="708"/>
        <w:jc w:val="both"/>
        <w:rPr>
          <w:rFonts w:asciiTheme="majorBidi" w:hAnsiTheme="majorBidi" w:cstheme="majorBidi"/>
        </w:rPr>
      </w:pPr>
      <w:r w:rsidRPr="00096587">
        <w:rPr>
          <w:rFonts w:asciiTheme="majorBidi" w:hAnsiTheme="majorBidi" w:cstheme="majorBidi"/>
        </w:rPr>
        <w:t>Forty snacks will be chosen from the BDM</w:t>
      </w:r>
      <w:r w:rsidR="002A36FE">
        <w:rPr>
          <w:rFonts w:asciiTheme="majorBidi" w:hAnsiTheme="majorBidi" w:cstheme="majorBidi"/>
        </w:rPr>
        <w:t xml:space="preserve"> ranking</w:t>
      </w:r>
      <w:r w:rsidR="00126BC6" w:rsidRPr="00096587">
        <w:rPr>
          <w:rFonts w:asciiTheme="majorBidi" w:hAnsiTheme="majorBidi" w:cstheme="majorBidi"/>
        </w:rPr>
        <w:t xml:space="preserve"> procedure</w:t>
      </w:r>
      <w:r w:rsidRPr="00096587">
        <w:rPr>
          <w:rFonts w:asciiTheme="majorBidi" w:hAnsiTheme="majorBidi" w:cstheme="majorBidi"/>
        </w:rPr>
        <w:t xml:space="preserve">, according to their subjective rating (items 3-22, 39-58 from the sorted-by-preference ranking list of each </w:t>
      </w:r>
      <w:r w:rsidR="00126BC6" w:rsidRPr="00096587">
        <w:rPr>
          <w:rFonts w:asciiTheme="majorBidi" w:hAnsiTheme="majorBidi" w:cstheme="majorBidi"/>
        </w:rPr>
        <w:t>participant</w:t>
      </w:r>
      <w:r w:rsidRPr="00096587">
        <w:rPr>
          <w:rFonts w:asciiTheme="majorBidi" w:hAnsiTheme="majorBidi" w:cstheme="majorBidi"/>
        </w:rPr>
        <w:t xml:space="preserve">). </w:t>
      </w:r>
      <w:r w:rsidR="00FF3166">
        <w:rPr>
          <w:rFonts w:asciiTheme="majorBidi" w:hAnsiTheme="majorBidi" w:cstheme="majorBidi"/>
        </w:rPr>
        <w:t>A</w:t>
      </w:r>
      <w:r w:rsidR="00FF3166" w:rsidRPr="00096587">
        <w:rPr>
          <w:rFonts w:asciiTheme="majorBidi" w:hAnsiTheme="majorBidi" w:cstheme="majorBidi"/>
        </w:rPr>
        <w:t xml:space="preserve">ll </w:t>
      </w:r>
      <w:r w:rsidRPr="00096587">
        <w:rPr>
          <w:rFonts w:asciiTheme="majorBidi" w:hAnsiTheme="majorBidi" w:cstheme="majorBidi"/>
        </w:rPr>
        <w:t>item</w:t>
      </w:r>
      <w:r w:rsidR="00FF3166">
        <w:rPr>
          <w:rFonts w:asciiTheme="majorBidi" w:hAnsiTheme="majorBidi" w:cstheme="majorBidi"/>
        </w:rPr>
        <w:t>s</w:t>
      </w:r>
      <w:r w:rsidRPr="00096587">
        <w:rPr>
          <w:rFonts w:asciiTheme="majorBidi" w:hAnsiTheme="majorBidi" w:cstheme="majorBidi"/>
        </w:rPr>
        <w:t xml:space="preserve"> will be presented twice in a random order, </w:t>
      </w:r>
      <w:r w:rsidR="00FF3166">
        <w:rPr>
          <w:rFonts w:asciiTheme="majorBidi" w:hAnsiTheme="majorBidi" w:cstheme="majorBidi"/>
        </w:rPr>
        <w:t>for a total of</w:t>
      </w:r>
      <w:r w:rsidR="00FF3166" w:rsidRPr="00096587">
        <w:rPr>
          <w:rFonts w:asciiTheme="majorBidi" w:hAnsiTheme="majorBidi" w:cstheme="majorBidi"/>
        </w:rPr>
        <w:t xml:space="preserve"> </w:t>
      </w:r>
      <w:r w:rsidRPr="00096587">
        <w:rPr>
          <w:rFonts w:asciiTheme="majorBidi" w:hAnsiTheme="majorBidi" w:cstheme="majorBidi"/>
        </w:rPr>
        <w:t xml:space="preserve">80 trials. The purpose of this task is to record the neural activation while the </w:t>
      </w:r>
      <w:r w:rsidR="00126BC6" w:rsidRPr="00096587">
        <w:rPr>
          <w:rFonts w:asciiTheme="majorBidi" w:hAnsiTheme="majorBidi" w:cstheme="majorBidi"/>
        </w:rPr>
        <w:t>participant</w:t>
      </w:r>
      <w:r w:rsidRPr="00096587">
        <w:rPr>
          <w:rFonts w:asciiTheme="majorBidi" w:hAnsiTheme="majorBidi" w:cstheme="majorBidi"/>
        </w:rPr>
        <w:t xml:space="preserve"> passively views the snacks. To ensure that the </w:t>
      </w:r>
      <w:r w:rsidR="00126BC6" w:rsidRPr="00096587">
        <w:rPr>
          <w:rFonts w:asciiTheme="majorBidi" w:hAnsiTheme="majorBidi" w:cstheme="majorBidi"/>
        </w:rPr>
        <w:t>participant</w:t>
      </w:r>
      <w:r w:rsidRPr="00096587">
        <w:rPr>
          <w:rFonts w:asciiTheme="majorBidi" w:hAnsiTheme="majorBidi" w:cstheme="majorBidi"/>
        </w:rPr>
        <w:t xml:space="preserve"> is indeed awake and perceives the items, </w:t>
      </w:r>
      <w:r w:rsidR="00126BC6" w:rsidRPr="00096587">
        <w:rPr>
          <w:rFonts w:asciiTheme="majorBidi" w:hAnsiTheme="majorBidi" w:cstheme="majorBidi"/>
        </w:rPr>
        <w:t xml:space="preserve">participants </w:t>
      </w:r>
      <w:r w:rsidRPr="00096587">
        <w:rPr>
          <w:rFonts w:asciiTheme="majorBidi" w:hAnsiTheme="majorBidi" w:cstheme="majorBidi"/>
        </w:rPr>
        <w:t xml:space="preserve">will be instructed to look at the items and count how many </w:t>
      </w:r>
      <w:r w:rsidR="00FF3166">
        <w:rPr>
          <w:rFonts w:asciiTheme="majorBidi" w:hAnsiTheme="majorBidi" w:cstheme="majorBidi"/>
        </w:rPr>
        <w:t>pic</w:t>
      </w:r>
      <w:r w:rsidR="00C07BB3">
        <w:rPr>
          <w:rFonts w:asciiTheme="majorBidi" w:hAnsiTheme="majorBidi" w:cstheme="majorBidi"/>
        </w:rPr>
        <w:t>t</w:t>
      </w:r>
      <w:r w:rsidR="00FF3166">
        <w:rPr>
          <w:rFonts w:asciiTheme="majorBidi" w:hAnsiTheme="majorBidi" w:cstheme="majorBidi"/>
        </w:rPr>
        <w:t xml:space="preserve">ures had one or several </w:t>
      </w:r>
      <w:r w:rsidR="00D361B4">
        <w:rPr>
          <w:rFonts w:asciiTheme="majorBidi" w:hAnsiTheme="majorBidi" w:cstheme="majorBidi"/>
        </w:rPr>
        <w:t>items inside the packaging.</w:t>
      </w:r>
      <w:r w:rsidRPr="00096587">
        <w:rPr>
          <w:rFonts w:asciiTheme="majorBidi" w:hAnsiTheme="majorBidi" w:cstheme="majorBidi"/>
        </w:rPr>
        <w:t xml:space="preserve"> Each item will be</w:t>
      </w:r>
      <w:r w:rsidR="0076414E">
        <w:rPr>
          <w:rFonts w:asciiTheme="majorBidi" w:hAnsiTheme="majorBidi" w:cstheme="majorBidi"/>
        </w:rPr>
        <w:t xml:space="preserve"> presented for 1</w:t>
      </w:r>
      <w:r w:rsidRPr="00096587">
        <w:rPr>
          <w:rFonts w:asciiTheme="majorBidi" w:hAnsiTheme="majorBidi" w:cstheme="majorBidi"/>
        </w:rPr>
        <w:t xml:space="preserve">s, followed by </w:t>
      </w:r>
      <w:r w:rsidR="00126BC6" w:rsidRPr="00096587">
        <w:rPr>
          <w:rFonts w:asciiTheme="majorBidi" w:hAnsiTheme="majorBidi" w:cstheme="majorBidi"/>
        </w:rPr>
        <w:t xml:space="preserve">a </w:t>
      </w:r>
      <w:r w:rsidR="0076414E">
        <w:rPr>
          <w:rFonts w:asciiTheme="majorBidi" w:hAnsiTheme="majorBidi" w:cstheme="majorBidi"/>
        </w:rPr>
        <w:t>jittered</w:t>
      </w:r>
      <w:r w:rsidRPr="00096587">
        <w:rPr>
          <w:rFonts w:asciiTheme="majorBidi" w:hAnsiTheme="majorBidi" w:cstheme="majorBidi"/>
        </w:rPr>
        <w:t xml:space="preserve"> ITI of ~</w:t>
      </w:r>
      <w:r w:rsidR="0076414E">
        <w:rPr>
          <w:rFonts w:asciiTheme="majorBidi" w:hAnsiTheme="majorBidi" w:cstheme="majorBidi"/>
        </w:rPr>
        <w:t>3</w:t>
      </w:r>
      <w:r w:rsidRPr="00096587">
        <w:rPr>
          <w:rFonts w:asciiTheme="majorBidi" w:hAnsiTheme="majorBidi" w:cstheme="majorBidi"/>
        </w:rPr>
        <w:t>s</w:t>
      </w:r>
      <w:r w:rsidR="0082033F">
        <w:rPr>
          <w:rFonts w:asciiTheme="majorBidi" w:hAnsiTheme="majorBidi" w:cstheme="majorBidi"/>
        </w:rPr>
        <w:t xml:space="preserve"> (randomly sampled from an exponential distribution range of 1-12)</w:t>
      </w:r>
      <w:r w:rsidRPr="00096587">
        <w:rPr>
          <w:rFonts w:asciiTheme="majorBidi" w:hAnsiTheme="majorBidi" w:cstheme="majorBidi"/>
        </w:rPr>
        <w:t>.</w:t>
      </w:r>
    </w:p>
    <w:p w14:paraId="0E9CD310" w14:textId="77777777" w:rsidR="00C15BFB" w:rsidRPr="00096587" w:rsidRDefault="00C15BFB" w:rsidP="00C007DD">
      <w:pPr>
        <w:autoSpaceDE w:val="0"/>
        <w:autoSpaceDN w:val="0"/>
        <w:adjustRightInd w:val="0"/>
        <w:spacing w:line="276" w:lineRule="auto"/>
        <w:ind w:left="708"/>
        <w:jc w:val="both"/>
        <w:rPr>
          <w:rFonts w:asciiTheme="majorBidi" w:hAnsiTheme="majorBidi" w:cstheme="majorBidi"/>
        </w:rPr>
      </w:pPr>
    </w:p>
    <w:p w14:paraId="3159C96E" w14:textId="4FC830A4" w:rsidR="00C15BFB" w:rsidRPr="00096587" w:rsidRDefault="001C1B5D" w:rsidP="00C007DD">
      <w:pPr>
        <w:autoSpaceDE w:val="0"/>
        <w:autoSpaceDN w:val="0"/>
        <w:adjustRightInd w:val="0"/>
        <w:spacing w:line="276" w:lineRule="auto"/>
        <w:jc w:val="both"/>
        <w:rPr>
          <w:rFonts w:asciiTheme="majorBidi" w:hAnsiTheme="majorBidi" w:cstheme="majorBidi"/>
        </w:rPr>
      </w:pPr>
      <w:r>
        <w:rPr>
          <w:rFonts w:asciiTheme="majorBidi" w:hAnsiTheme="majorBidi" w:cstheme="majorBidi"/>
        </w:rPr>
        <w:t>3</w:t>
      </w:r>
      <w:r w:rsidR="00C15BFB" w:rsidRPr="00096587">
        <w:rPr>
          <w:rFonts w:asciiTheme="majorBidi" w:hAnsiTheme="majorBidi" w:cstheme="majorBidi"/>
        </w:rPr>
        <w:t xml:space="preserve">. Training: </w:t>
      </w:r>
    </w:p>
    <w:p w14:paraId="5C9158C7" w14:textId="7FCA0205" w:rsidR="00C15BFB" w:rsidRPr="00096587" w:rsidRDefault="00C15BFB" w:rsidP="009502C7">
      <w:pPr>
        <w:autoSpaceDE w:val="0"/>
        <w:autoSpaceDN w:val="0"/>
        <w:adjustRightInd w:val="0"/>
        <w:spacing w:line="276" w:lineRule="auto"/>
        <w:ind w:left="708"/>
        <w:jc w:val="both"/>
        <w:rPr>
          <w:rFonts w:asciiTheme="majorBidi" w:hAnsiTheme="majorBidi" w:cstheme="majorBidi"/>
        </w:rPr>
      </w:pPr>
      <w:r w:rsidRPr="00096587">
        <w:rPr>
          <w:rFonts w:asciiTheme="majorBidi" w:hAnsiTheme="majorBidi" w:cstheme="majorBidi"/>
        </w:rPr>
        <w:t xml:space="preserve">All </w:t>
      </w:r>
      <w:r w:rsidR="002A36FE">
        <w:rPr>
          <w:rFonts w:asciiTheme="majorBidi" w:hAnsiTheme="majorBidi" w:cstheme="majorBidi"/>
        </w:rPr>
        <w:t xml:space="preserve">40 </w:t>
      </w:r>
      <w:r w:rsidRPr="00096587">
        <w:rPr>
          <w:rFonts w:asciiTheme="majorBidi" w:hAnsiTheme="majorBidi" w:cstheme="majorBidi"/>
        </w:rPr>
        <w:t xml:space="preserve">items will be presented one by one. Some of the items will be consistently coupled with a cue (‘go’ items).  </w:t>
      </w:r>
      <w:r w:rsidR="00126BC6" w:rsidRPr="00096587">
        <w:rPr>
          <w:rFonts w:asciiTheme="majorBidi" w:hAnsiTheme="majorBidi" w:cstheme="majorBidi"/>
        </w:rPr>
        <w:t xml:space="preserve">Participants </w:t>
      </w:r>
      <w:r w:rsidRPr="00096587">
        <w:rPr>
          <w:rFonts w:asciiTheme="majorBidi" w:hAnsiTheme="majorBidi" w:cstheme="majorBidi"/>
        </w:rPr>
        <w:t xml:space="preserve">will be instructed to press a button once they detect the cue. Of the forty items in the training, 12 will be ‘go’ items, thus the ratio of ‘go’ and ‘nogo’ items is 0.3. </w:t>
      </w:r>
      <w:r w:rsidR="00FF3166">
        <w:rPr>
          <w:rFonts w:asciiTheme="majorBidi" w:hAnsiTheme="majorBidi" w:cstheme="majorBidi"/>
        </w:rPr>
        <w:t>Sixteen</w:t>
      </w:r>
      <w:r w:rsidR="00FF3166" w:rsidRPr="00096587">
        <w:rPr>
          <w:rFonts w:asciiTheme="majorBidi" w:hAnsiTheme="majorBidi" w:cstheme="majorBidi"/>
        </w:rPr>
        <w:t xml:space="preserve"> </w:t>
      </w:r>
      <w:r w:rsidR="0076414E" w:rsidRPr="00096587">
        <w:rPr>
          <w:rFonts w:asciiTheme="majorBidi" w:hAnsiTheme="majorBidi" w:cstheme="majorBidi"/>
        </w:rPr>
        <w:t>runs of</w:t>
      </w:r>
      <w:r w:rsidR="0076414E">
        <w:rPr>
          <w:rFonts w:asciiTheme="majorBidi" w:hAnsiTheme="majorBidi" w:cstheme="majorBidi"/>
        </w:rPr>
        <w:t xml:space="preserve"> all</w:t>
      </w:r>
      <w:r w:rsidR="0076414E" w:rsidRPr="00096587">
        <w:rPr>
          <w:rFonts w:asciiTheme="majorBidi" w:hAnsiTheme="majorBidi" w:cstheme="majorBidi"/>
        </w:rPr>
        <w:t xml:space="preserve"> 40 items</w:t>
      </w:r>
      <w:r w:rsidR="0076414E">
        <w:rPr>
          <w:rFonts w:asciiTheme="majorBidi" w:hAnsiTheme="majorBidi" w:cstheme="majorBidi"/>
        </w:rPr>
        <w:t xml:space="preserve"> will be presented</w:t>
      </w:r>
      <w:r w:rsidRPr="00096587">
        <w:rPr>
          <w:rFonts w:asciiTheme="majorBidi" w:hAnsiTheme="majorBidi" w:cstheme="majorBidi"/>
        </w:rPr>
        <w:t>. Each item will be presented for 1s, followed by jittered ITI of ~</w:t>
      </w:r>
      <w:r w:rsidR="001C1B5D">
        <w:rPr>
          <w:rFonts w:asciiTheme="majorBidi" w:hAnsiTheme="majorBidi" w:cstheme="majorBidi"/>
        </w:rPr>
        <w:t>2</w:t>
      </w:r>
      <w:r w:rsidR="001C1B5D" w:rsidRPr="00096587">
        <w:rPr>
          <w:rFonts w:asciiTheme="majorBidi" w:hAnsiTheme="majorBidi" w:cstheme="majorBidi"/>
        </w:rPr>
        <w:t>s</w:t>
      </w:r>
      <w:r w:rsidR="001C1B5D">
        <w:rPr>
          <w:rFonts w:asciiTheme="majorBidi" w:hAnsiTheme="majorBidi" w:cstheme="majorBidi"/>
        </w:rPr>
        <w:t xml:space="preserve"> </w:t>
      </w:r>
      <w:r w:rsidR="0082033F">
        <w:rPr>
          <w:rFonts w:asciiTheme="majorBidi" w:hAnsiTheme="majorBidi" w:cstheme="majorBidi"/>
        </w:rPr>
        <w:t>randomly sampled from an exponential distribution range of 1-12)</w:t>
      </w:r>
      <w:r w:rsidRPr="00096587">
        <w:rPr>
          <w:rFonts w:asciiTheme="majorBidi" w:hAnsiTheme="majorBidi" w:cstheme="majorBidi"/>
        </w:rPr>
        <w:t xml:space="preserve">. The timing for the cue appearance after the item presentation will be calculated by a step-wise procedure, in </w:t>
      </w:r>
      <w:r w:rsidRPr="00096587">
        <w:rPr>
          <w:rFonts w:asciiTheme="majorBidi" w:hAnsiTheme="majorBidi" w:cstheme="majorBidi"/>
        </w:rPr>
        <w:lastRenderedPageBreak/>
        <w:t xml:space="preserve">order to </w:t>
      </w:r>
      <w:r w:rsidR="001C1B5D">
        <w:rPr>
          <w:rFonts w:asciiTheme="majorBidi" w:hAnsiTheme="majorBidi" w:cstheme="majorBidi"/>
        </w:rPr>
        <w:t>ens</w:t>
      </w:r>
      <w:r w:rsidRPr="00096587">
        <w:rPr>
          <w:rFonts w:asciiTheme="majorBidi" w:hAnsiTheme="majorBidi" w:cstheme="majorBidi"/>
        </w:rPr>
        <w:t xml:space="preserve">ure that the </w:t>
      </w:r>
      <w:r w:rsidR="00D97AD2" w:rsidRPr="00096587">
        <w:rPr>
          <w:rFonts w:asciiTheme="majorBidi" w:hAnsiTheme="majorBidi" w:cstheme="majorBidi"/>
        </w:rPr>
        <w:t>participant</w:t>
      </w:r>
      <w:r w:rsidR="00ED1ED6">
        <w:rPr>
          <w:rFonts w:asciiTheme="majorBidi" w:hAnsiTheme="majorBidi" w:cstheme="majorBidi"/>
        </w:rPr>
        <w:t xml:space="preserve"> presses the button up to 1</w:t>
      </w:r>
      <w:r w:rsidRPr="00096587">
        <w:rPr>
          <w:rFonts w:asciiTheme="majorBidi" w:hAnsiTheme="majorBidi" w:cstheme="majorBidi"/>
        </w:rPr>
        <w:t xml:space="preserve">s from the presentation of the item on 75% of the ‘go’ trials. </w:t>
      </w:r>
    </w:p>
    <w:p w14:paraId="4F079FA3" w14:textId="77777777" w:rsidR="00C15BFB" w:rsidRPr="00096587" w:rsidRDefault="00C15BFB" w:rsidP="00C007DD">
      <w:pPr>
        <w:autoSpaceDE w:val="0"/>
        <w:autoSpaceDN w:val="0"/>
        <w:adjustRightInd w:val="0"/>
        <w:spacing w:line="276" w:lineRule="auto"/>
        <w:ind w:left="708"/>
        <w:jc w:val="both"/>
        <w:rPr>
          <w:rFonts w:asciiTheme="majorBidi" w:hAnsiTheme="majorBidi" w:cstheme="majorBidi"/>
        </w:rPr>
      </w:pPr>
    </w:p>
    <w:p w14:paraId="728405C8" w14:textId="177F3C75" w:rsidR="00C15BFB" w:rsidRPr="00096587" w:rsidRDefault="001C1B5D" w:rsidP="00C007DD">
      <w:pPr>
        <w:autoSpaceDE w:val="0"/>
        <w:autoSpaceDN w:val="0"/>
        <w:adjustRightInd w:val="0"/>
        <w:spacing w:line="276" w:lineRule="auto"/>
        <w:jc w:val="both"/>
        <w:rPr>
          <w:rFonts w:asciiTheme="majorBidi" w:hAnsiTheme="majorBidi" w:cstheme="majorBidi"/>
        </w:rPr>
      </w:pPr>
      <w:r>
        <w:rPr>
          <w:rFonts w:asciiTheme="majorBidi" w:hAnsiTheme="majorBidi" w:cstheme="majorBidi"/>
        </w:rPr>
        <w:t>4</w:t>
      </w:r>
      <w:r w:rsidR="00C15BFB" w:rsidRPr="00096587">
        <w:rPr>
          <w:rFonts w:asciiTheme="majorBidi" w:hAnsiTheme="majorBidi" w:cstheme="majorBidi"/>
        </w:rPr>
        <w:t xml:space="preserve">. Repeated response to snacks </w:t>
      </w:r>
    </w:p>
    <w:p w14:paraId="4DDEB421" w14:textId="02C27DA9" w:rsidR="00C15BFB" w:rsidRPr="00096587" w:rsidRDefault="00D361B4" w:rsidP="00C007DD">
      <w:pPr>
        <w:autoSpaceDE w:val="0"/>
        <w:autoSpaceDN w:val="0"/>
        <w:adjustRightInd w:val="0"/>
        <w:spacing w:line="276" w:lineRule="auto"/>
        <w:jc w:val="both"/>
        <w:rPr>
          <w:rFonts w:asciiTheme="majorBidi" w:hAnsiTheme="majorBidi" w:cstheme="majorBidi"/>
        </w:rPr>
      </w:pPr>
      <w:r>
        <w:rPr>
          <w:rFonts w:asciiTheme="majorBidi" w:hAnsiTheme="majorBidi" w:cstheme="majorBidi"/>
        </w:rPr>
        <w:tab/>
        <w:t>As explained above in ‘2</w:t>
      </w:r>
      <w:r w:rsidR="00C15BFB" w:rsidRPr="00096587">
        <w:rPr>
          <w:rFonts w:asciiTheme="majorBidi" w:hAnsiTheme="majorBidi" w:cstheme="majorBidi"/>
        </w:rPr>
        <w:t>’</w:t>
      </w:r>
    </w:p>
    <w:p w14:paraId="73B1342C" w14:textId="77777777" w:rsidR="00C15BFB" w:rsidRPr="00096587" w:rsidRDefault="00C15BFB" w:rsidP="00C007DD">
      <w:pPr>
        <w:autoSpaceDE w:val="0"/>
        <w:autoSpaceDN w:val="0"/>
        <w:adjustRightInd w:val="0"/>
        <w:spacing w:line="276" w:lineRule="auto"/>
        <w:jc w:val="both"/>
        <w:rPr>
          <w:rFonts w:asciiTheme="majorBidi" w:hAnsiTheme="majorBidi" w:cstheme="majorBidi"/>
        </w:rPr>
      </w:pPr>
    </w:p>
    <w:p w14:paraId="702B622F" w14:textId="073F1FE3" w:rsidR="00C15BFB" w:rsidRPr="00096587" w:rsidRDefault="001C1B5D" w:rsidP="00C007DD">
      <w:pPr>
        <w:autoSpaceDE w:val="0"/>
        <w:autoSpaceDN w:val="0"/>
        <w:adjustRightInd w:val="0"/>
        <w:spacing w:line="276" w:lineRule="auto"/>
        <w:jc w:val="both"/>
        <w:rPr>
          <w:rFonts w:asciiTheme="majorBidi" w:hAnsiTheme="majorBidi" w:cstheme="majorBidi"/>
        </w:rPr>
      </w:pPr>
      <w:r>
        <w:rPr>
          <w:rFonts w:asciiTheme="majorBidi" w:hAnsiTheme="majorBidi" w:cstheme="majorBidi"/>
        </w:rPr>
        <w:t>5</w:t>
      </w:r>
      <w:r w:rsidR="00C15BFB" w:rsidRPr="00096587">
        <w:rPr>
          <w:rFonts w:asciiTheme="majorBidi" w:hAnsiTheme="majorBidi" w:cstheme="majorBidi"/>
        </w:rPr>
        <w:t xml:space="preserve">. Anatomical scans: </w:t>
      </w:r>
    </w:p>
    <w:p w14:paraId="2106F694" w14:textId="764B96AF" w:rsidR="00C15BFB" w:rsidRPr="00096587" w:rsidRDefault="00C15BFB" w:rsidP="00C007DD">
      <w:pPr>
        <w:autoSpaceDE w:val="0"/>
        <w:autoSpaceDN w:val="0"/>
        <w:adjustRightInd w:val="0"/>
        <w:spacing w:line="276" w:lineRule="auto"/>
        <w:jc w:val="both"/>
        <w:rPr>
          <w:rFonts w:asciiTheme="majorBidi" w:hAnsiTheme="majorBidi" w:cstheme="majorBidi"/>
        </w:rPr>
      </w:pPr>
      <w:r w:rsidRPr="00096587">
        <w:rPr>
          <w:rFonts w:asciiTheme="majorBidi" w:hAnsiTheme="majorBidi" w:cstheme="majorBidi"/>
        </w:rPr>
        <w:tab/>
        <w:t>MPRAGE, FLAIR</w:t>
      </w:r>
    </w:p>
    <w:p w14:paraId="232E520D" w14:textId="1BB6F09A" w:rsidR="00C15BFB" w:rsidRPr="00096587" w:rsidRDefault="001C1B5D" w:rsidP="00C007DD">
      <w:pPr>
        <w:autoSpaceDE w:val="0"/>
        <w:autoSpaceDN w:val="0"/>
        <w:adjustRightInd w:val="0"/>
        <w:spacing w:line="276" w:lineRule="auto"/>
        <w:jc w:val="both"/>
        <w:rPr>
          <w:rFonts w:asciiTheme="majorBidi" w:hAnsiTheme="majorBidi" w:cstheme="majorBidi"/>
        </w:rPr>
      </w:pPr>
      <w:r>
        <w:rPr>
          <w:rFonts w:asciiTheme="majorBidi" w:hAnsiTheme="majorBidi" w:cstheme="majorBidi"/>
        </w:rPr>
        <w:t>6</w:t>
      </w:r>
      <w:r w:rsidR="00C15BFB" w:rsidRPr="00096587">
        <w:rPr>
          <w:rFonts w:asciiTheme="majorBidi" w:hAnsiTheme="majorBidi" w:cstheme="majorBidi"/>
        </w:rPr>
        <w:t xml:space="preserve">. Probe: </w:t>
      </w:r>
    </w:p>
    <w:p w14:paraId="430E7EBC" w14:textId="6AEC6D18" w:rsidR="00C15BFB" w:rsidRPr="00096587" w:rsidRDefault="00C15BFB" w:rsidP="009502C7">
      <w:pPr>
        <w:autoSpaceDE w:val="0"/>
        <w:autoSpaceDN w:val="0"/>
        <w:adjustRightInd w:val="0"/>
        <w:spacing w:line="276" w:lineRule="auto"/>
        <w:ind w:left="708"/>
        <w:jc w:val="both"/>
        <w:rPr>
          <w:rFonts w:asciiTheme="majorBidi" w:hAnsiTheme="majorBidi" w:cstheme="majorBidi"/>
        </w:rPr>
      </w:pPr>
      <w:r w:rsidRPr="00096587">
        <w:rPr>
          <w:rFonts w:asciiTheme="majorBidi" w:hAnsiTheme="majorBidi" w:cstheme="majorBidi"/>
        </w:rPr>
        <w:t xml:space="preserve">Controlled similar-valued </w:t>
      </w:r>
      <w:r w:rsidR="001C1B5D">
        <w:rPr>
          <w:rFonts w:asciiTheme="majorBidi" w:hAnsiTheme="majorBidi" w:cstheme="majorBidi"/>
        </w:rPr>
        <w:t xml:space="preserve">(based on BDM) </w:t>
      </w:r>
      <w:r w:rsidRPr="00096587">
        <w:rPr>
          <w:rFonts w:asciiTheme="majorBidi" w:hAnsiTheme="majorBidi" w:cstheme="majorBidi"/>
        </w:rPr>
        <w:t xml:space="preserve">comparisons between the ‘go’ items and the items that appeared in the training phase without </w:t>
      </w:r>
      <w:r w:rsidR="001C1B5D">
        <w:rPr>
          <w:rFonts w:asciiTheme="majorBidi" w:hAnsiTheme="majorBidi" w:cstheme="majorBidi"/>
        </w:rPr>
        <w:t xml:space="preserve">the </w:t>
      </w:r>
      <w:r w:rsidRPr="00096587">
        <w:rPr>
          <w:rFonts w:asciiTheme="majorBidi" w:hAnsiTheme="majorBidi" w:cstheme="majorBidi"/>
        </w:rPr>
        <w:t xml:space="preserve">visual cue (‘no-go’ items) will be presented. There will be 36 comparisons for </w:t>
      </w:r>
      <w:r w:rsidR="001C1B5D">
        <w:rPr>
          <w:rFonts w:asciiTheme="majorBidi" w:hAnsiTheme="majorBidi" w:cstheme="majorBidi"/>
        </w:rPr>
        <w:t xml:space="preserve">the </w:t>
      </w:r>
      <w:r w:rsidRPr="00096587">
        <w:rPr>
          <w:rFonts w:asciiTheme="majorBidi" w:hAnsiTheme="majorBidi" w:cstheme="majorBidi"/>
        </w:rPr>
        <w:t>high value range, and 36 for low value</w:t>
      </w:r>
      <w:r w:rsidR="001C1B5D">
        <w:rPr>
          <w:rFonts w:asciiTheme="majorBidi" w:hAnsiTheme="majorBidi" w:cstheme="majorBidi"/>
        </w:rPr>
        <w:t>s</w:t>
      </w:r>
      <w:r w:rsidRPr="00096587">
        <w:rPr>
          <w:rFonts w:asciiTheme="majorBidi" w:hAnsiTheme="majorBidi" w:cstheme="majorBidi"/>
        </w:rPr>
        <w:t xml:space="preserve">. </w:t>
      </w:r>
      <w:r w:rsidR="001C1B5D">
        <w:rPr>
          <w:rFonts w:asciiTheme="majorBidi" w:hAnsiTheme="majorBidi" w:cstheme="majorBidi"/>
        </w:rPr>
        <w:t>F</w:t>
      </w:r>
      <w:r w:rsidR="001C1B5D" w:rsidRPr="00096587">
        <w:rPr>
          <w:rFonts w:asciiTheme="majorBidi" w:hAnsiTheme="majorBidi" w:cstheme="majorBidi"/>
        </w:rPr>
        <w:t xml:space="preserve">our </w:t>
      </w:r>
      <w:r w:rsidRPr="00096587">
        <w:rPr>
          <w:rFonts w:asciiTheme="majorBidi" w:hAnsiTheme="majorBidi" w:cstheme="majorBidi"/>
        </w:rPr>
        <w:t xml:space="preserve">runs of </w:t>
      </w:r>
      <w:r w:rsidR="0082033F">
        <w:rPr>
          <w:rFonts w:asciiTheme="majorBidi" w:hAnsiTheme="majorBidi" w:cstheme="majorBidi"/>
        </w:rPr>
        <w:t>36</w:t>
      </w:r>
      <w:r w:rsidRPr="00096587">
        <w:rPr>
          <w:rFonts w:asciiTheme="majorBidi" w:hAnsiTheme="majorBidi" w:cstheme="majorBidi"/>
        </w:rPr>
        <w:t xml:space="preserve"> trials each</w:t>
      </w:r>
      <w:r w:rsidR="0082033F">
        <w:rPr>
          <w:rFonts w:asciiTheme="majorBidi" w:hAnsiTheme="majorBidi" w:cstheme="majorBidi"/>
        </w:rPr>
        <w:t xml:space="preserve"> will be presented (each unique comparison will be shown twice)</w:t>
      </w:r>
      <w:r w:rsidRPr="00096587">
        <w:rPr>
          <w:rFonts w:asciiTheme="majorBidi" w:hAnsiTheme="majorBidi" w:cstheme="majorBidi"/>
        </w:rPr>
        <w:t xml:space="preserve">. Each binary choice will be presented for 1.5s, followed by </w:t>
      </w:r>
      <w:r w:rsidR="001C1B5D">
        <w:rPr>
          <w:rFonts w:asciiTheme="majorBidi" w:hAnsiTheme="majorBidi" w:cstheme="majorBidi"/>
        </w:rPr>
        <w:t xml:space="preserve">an </w:t>
      </w:r>
      <w:r w:rsidRPr="00096587">
        <w:rPr>
          <w:rFonts w:asciiTheme="majorBidi" w:hAnsiTheme="majorBidi" w:cstheme="majorBidi"/>
        </w:rPr>
        <w:t>ITI fixation of jittered ~3</w:t>
      </w:r>
      <w:r w:rsidR="0082033F">
        <w:rPr>
          <w:rFonts w:asciiTheme="majorBidi" w:hAnsiTheme="majorBidi" w:cstheme="majorBidi"/>
        </w:rPr>
        <w:t>.5</w:t>
      </w:r>
      <w:r w:rsidRPr="00096587">
        <w:rPr>
          <w:rFonts w:asciiTheme="majorBidi" w:hAnsiTheme="majorBidi" w:cstheme="majorBidi"/>
        </w:rPr>
        <w:t>s</w:t>
      </w:r>
      <w:r w:rsidR="0082033F">
        <w:rPr>
          <w:rFonts w:asciiTheme="majorBidi" w:hAnsiTheme="majorBidi" w:cstheme="majorBidi"/>
        </w:rPr>
        <w:t xml:space="preserve"> randomly sampled from an exponential distribution range of 1-12)</w:t>
      </w:r>
      <w:r w:rsidRPr="00096587">
        <w:rPr>
          <w:rFonts w:asciiTheme="majorBidi" w:hAnsiTheme="majorBidi" w:cstheme="majorBidi"/>
        </w:rPr>
        <w:t xml:space="preserve">. The </w:t>
      </w:r>
      <w:r w:rsidR="00126BC6" w:rsidRPr="00096587">
        <w:rPr>
          <w:rFonts w:asciiTheme="majorBidi" w:hAnsiTheme="majorBidi" w:cstheme="majorBidi"/>
        </w:rPr>
        <w:t xml:space="preserve">participant’s </w:t>
      </w:r>
      <w:r w:rsidRPr="00096587">
        <w:rPr>
          <w:rFonts w:asciiTheme="majorBidi" w:hAnsiTheme="majorBidi" w:cstheme="majorBidi"/>
        </w:rPr>
        <w:t>response will be indicated by a green square around the</w:t>
      </w:r>
      <w:r w:rsidR="002A36FE">
        <w:rPr>
          <w:rFonts w:asciiTheme="majorBidi" w:hAnsiTheme="majorBidi" w:cstheme="majorBidi"/>
        </w:rPr>
        <w:t xml:space="preserve"> chosen item, for 1.5s minus RT</w:t>
      </w:r>
      <w:r w:rsidRPr="00096587">
        <w:rPr>
          <w:rFonts w:asciiTheme="majorBidi" w:hAnsiTheme="majorBidi" w:cstheme="majorBidi"/>
        </w:rPr>
        <w:t xml:space="preserve">. </w:t>
      </w:r>
    </w:p>
    <w:p w14:paraId="1E20CD1D" w14:textId="77777777" w:rsidR="00C15BFB" w:rsidRPr="00096587" w:rsidRDefault="00C15BFB" w:rsidP="00C007DD">
      <w:pPr>
        <w:autoSpaceDE w:val="0"/>
        <w:autoSpaceDN w:val="0"/>
        <w:adjustRightInd w:val="0"/>
        <w:spacing w:line="276" w:lineRule="auto"/>
        <w:ind w:left="708"/>
        <w:jc w:val="both"/>
        <w:rPr>
          <w:rFonts w:asciiTheme="majorBidi" w:hAnsiTheme="majorBidi" w:cstheme="majorBidi"/>
        </w:rPr>
      </w:pPr>
    </w:p>
    <w:p w14:paraId="6B698AB4" w14:textId="77777777" w:rsidR="00C15BFB" w:rsidRPr="00096587" w:rsidRDefault="00C15BFB" w:rsidP="00C007DD">
      <w:pPr>
        <w:autoSpaceDE w:val="0"/>
        <w:autoSpaceDN w:val="0"/>
        <w:adjustRightInd w:val="0"/>
        <w:spacing w:line="276" w:lineRule="auto"/>
        <w:ind w:left="708"/>
        <w:jc w:val="both"/>
        <w:rPr>
          <w:rFonts w:asciiTheme="majorBidi" w:hAnsiTheme="majorBidi" w:cstheme="majorBidi"/>
          <w:u w:val="single"/>
        </w:rPr>
      </w:pPr>
      <w:r w:rsidRPr="00096587">
        <w:rPr>
          <w:rFonts w:asciiTheme="majorBidi" w:hAnsiTheme="majorBidi" w:cstheme="majorBidi"/>
          <w:u w:val="single"/>
        </w:rPr>
        <w:t xml:space="preserve">--Finishing imaging scan, the </w:t>
      </w:r>
      <w:r w:rsidR="00126BC6" w:rsidRPr="00096587">
        <w:rPr>
          <w:rFonts w:asciiTheme="majorBidi" w:hAnsiTheme="majorBidi" w:cstheme="majorBidi"/>
          <w:u w:val="single"/>
        </w:rPr>
        <w:t xml:space="preserve">participant </w:t>
      </w:r>
      <w:r w:rsidRPr="00096587">
        <w:rPr>
          <w:rFonts w:asciiTheme="majorBidi" w:hAnsiTheme="majorBidi" w:cstheme="majorBidi"/>
          <w:u w:val="single"/>
        </w:rPr>
        <w:t>will exit the scanner--</w:t>
      </w:r>
    </w:p>
    <w:p w14:paraId="4AFB0BEF" w14:textId="77777777" w:rsidR="00C15BFB" w:rsidRPr="00096587" w:rsidRDefault="00C15BFB" w:rsidP="00C007DD">
      <w:pPr>
        <w:autoSpaceDE w:val="0"/>
        <w:autoSpaceDN w:val="0"/>
        <w:adjustRightInd w:val="0"/>
        <w:spacing w:line="276" w:lineRule="auto"/>
        <w:ind w:left="708"/>
        <w:jc w:val="both"/>
        <w:rPr>
          <w:rFonts w:asciiTheme="majorBidi" w:hAnsiTheme="majorBidi" w:cstheme="majorBidi"/>
        </w:rPr>
      </w:pPr>
    </w:p>
    <w:p w14:paraId="698FCBFD" w14:textId="2E4C2E54" w:rsidR="0082033F" w:rsidRDefault="001C1B5D" w:rsidP="00C007DD">
      <w:pPr>
        <w:autoSpaceDE w:val="0"/>
        <w:autoSpaceDN w:val="0"/>
        <w:adjustRightInd w:val="0"/>
        <w:spacing w:line="276" w:lineRule="auto"/>
        <w:jc w:val="both"/>
        <w:rPr>
          <w:rFonts w:asciiTheme="majorBidi" w:hAnsiTheme="majorBidi" w:cstheme="majorBidi"/>
        </w:rPr>
      </w:pPr>
      <w:r>
        <w:rPr>
          <w:rFonts w:asciiTheme="majorBidi" w:hAnsiTheme="majorBidi" w:cstheme="majorBidi"/>
        </w:rPr>
        <w:t>7</w:t>
      </w:r>
      <w:r w:rsidR="0082033F">
        <w:rPr>
          <w:rFonts w:asciiTheme="majorBidi" w:hAnsiTheme="majorBidi" w:cstheme="majorBidi"/>
        </w:rPr>
        <w:t xml:space="preserve">. </w:t>
      </w:r>
      <w:r w:rsidR="001B6DC7">
        <w:rPr>
          <w:rFonts w:asciiTheme="majorBidi" w:hAnsiTheme="majorBidi" w:cstheme="majorBidi"/>
        </w:rPr>
        <w:t>Behavioral</w:t>
      </w:r>
      <w:r w:rsidR="0082033F">
        <w:rPr>
          <w:rFonts w:asciiTheme="majorBidi" w:hAnsiTheme="majorBidi" w:cstheme="majorBidi"/>
        </w:rPr>
        <w:t xml:space="preserve"> probe:</w:t>
      </w:r>
    </w:p>
    <w:p w14:paraId="4C919E9F" w14:textId="618FCC1E" w:rsidR="0082033F" w:rsidRDefault="0082033F" w:rsidP="00C007DD">
      <w:pPr>
        <w:autoSpaceDE w:val="0"/>
        <w:autoSpaceDN w:val="0"/>
        <w:adjustRightInd w:val="0"/>
        <w:spacing w:line="276" w:lineRule="auto"/>
        <w:jc w:val="both"/>
        <w:rPr>
          <w:rFonts w:asciiTheme="majorBidi" w:hAnsiTheme="majorBidi" w:cstheme="majorBidi"/>
        </w:rPr>
      </w:pPr>
      <w:r>
        <w:rPr>
          <w:rFonts w:asciiTheme="majorBidi" w:hAnsiTheme="majorBidi" w:cstheme="majorBidi"/>
        </w:rPr>
        <w:tab/>
      </w:r>
      <w:r w:rsidR="00D361B4">
        <w:rPr>
          <w:rFonts w:asciiTheme="majorBidi" w:hAnsiTheme="majorBidi" w:cstheme="majorBidi"/>
        </w:rPr>
        <w:t>For</w:t>
      </w:r>
      <w:r w:rsidR="001B6DC7">
        <w:rPr>
          <w:rFonts w:asciiTheme="majorBidi" w:hAnsiTheme="majorBidi" w:cstheme="majorBidi"/>
        </w:rPr>
        <w:t xml:space="preserve"> control purposes, </w:t>
      </w:r>
      <w:r w:rsidRPr="00096587">
        <w:rPr>
          <w:rFonts w:asciiTheme="majorBidi" w:hAnsiTheme="majorBidi" w:cstheme="majorBidi"/>
        </w:rPr>
        <w:t>4 sanity (high ‘nogo’ vs. low ‘nogo’) and 8 control (4 high ‘nogo’ vs. high ‘nogo’ + 4 low ‘nogo’ vs. low ‘nogo’)</w:t>
      </w:r>
      <w:r w:rsidR="001B6DC7">
        <w:rPr>
          <w:rFonts w:asciiTheme="majorBidi" w:hAnsiTheme="majorBidi" w:cstheme="majorBidi"/>
        </w:rPr>
        <w:t xml:space="preserve"> </w:t>
      </w:r>
      <w:r w:rsidR="001B6DC7" w:rsidRPr="00096587">
        <w:rPr>
          <w:rFonts w:asciiTheme="majorBidi" w:hAnsiTheme="majorBidi" w:cstheme="majorBidi"/>
        </w:rPr>
        <w:t>comparisons</w:t>
      </w:r>
      <w:r w:rsidRPr="00096587">
        <w:rPr>
          <w:rFonts w:asciiTheme="majorBidi" w:hAnsiTheme="majorBidi" w:cstheme="majorBidi"/>
        </w:rPr>
        <w:t xml:space="preserve"> will be presented.</w:t>
      </w:r>
      <w:r w:rsidR="001B6DC7">
        <w:rPr>
          <w:rFonts w:asciiTheme="majorBidi" w:hAnsiTheme="majorBidi" w:cstheme="majorBidi"/>
        </w:rPr>
        <w:t xml:space="preserve"> The timing is the same as in the im</w:t>
      </w:r>
      <w:r w:rsidR="00D361B4">
        <w:rPr>
          <w:rFonts w:asciiTheme="majorBidi" w:hAnsiTheme="majorBidi" w:cstheme="majorBidi"/>
        </w:rPr>
        <w:t>aging probe detailed above in ‘6</w:t>
      </w:r>
      <w:r w:rsidR="001B6DC7">
        <w:rPr>
          <w:rFonts w:asciiTheme="majorBidi" w:hAnsiTheme="majorBidi" w:cstheme="majorBidi"/>
        </w:rPr>
        <w:t>’.</w:t>
      </w:r>
    </w:p>
    <w:p w14:paraId="6F3039F3" w14:textId="77777777" w:rsidR="0082033F" w:rsidRDefault="0082033F" w:rsidP="00C007DD">
      <w:pPr>
        <w:autoSpaceDE w:val="0"/>
        <w:autoSpaceDN w:val="0"/>
        <w:adjustRightInd w:val="0"/>
        <w:spacing w:line="276" w:lineRule="auto"/>
        <w:jc w:val="both"/>
        <w:rPr>
          <w:rFonts w:asciiTheme="majorBidi" w:hAnsiTheme="majorBidi" w:cstheme="majorBidi"/>
        </w:rPr>
      </w:pPr>
    </w:p>
    <w:p w14:paraId="1C05A312" w14:textId="3B9A0B88" w:rsidR="00C15BFB" w:rsidRPr="00096587" w:rsidRDefault="001C1B5D" w:rsidP="00C007DD">
      <w:pPr>
        <w:autoSpaceDE w:val="0"/>
        <w:autoSpaceDN w:val="0"/>
        <w:adjustRightInd w:val="0"/>
        <w:spacing w:line="276" w:lineRule="auto"/>
        <w:jc w:val="both"/>
        <w:rPr>
          <w:rFonts w:asciiTheme="majorBidi" w:hAnsiTheme="majorBidi" w:cstheme="majorBidi"/>
        </w:rPr>
      </w:pPr>
      <w:r>
        <w:rPr>
          <w:rFonts w:asciiTheme="majorBidi" w:hAnsiTheme="majorBidi" w:cstheme="majorBidi"/>
        </w:rPr>
        <w:t>8</w:t>
      </w:r>
      <w:r w:rsidR="00C15BFB" w:rsidRPr="00096587">
        <w:rPr>
          <w:rFonts w:asciiTheme="majorBidi" w:hAnsiTheme="majorBidi" w:cstheme="majorBidi"/>
        </w:rPr>
        <w:t xml:space="preserve">. Memory: </w:t>
      </w:r>
    </w:p>
    <w:p w14:paraId="042ADEFA" w14:textId="0DEF4119" w:rsidR="00C15BFB" w:rsidRDefault="00C15BFB" w:rsidP="00500547">
      <w:pPr>
        <w:autoSpaceDE w:val="0"/>
        <w:autoSpaceDN w:val="0"/>
        <w:adjustRightInd w:val="0"/>
        <w:spacing w:line="276" w:lineRule="auto"/>
        <w:ind w:left="708"/>
        <w:jc w:val="both"/>
        <w:rPr>
          <w:rFonts w:asciiTheme="majorBidi" w:hAnsiTheme="majorBidi" w:cstheme="majorBidi"/>
        </w:rPr>
      </w:pPr>
      <w:r w:rsidRPr="00096587">
        <w:rPr>
          <w:rFonts w:asciiTheme="majorBidi" w:hAnsiTheme="majorBidi" w:cstheme="majorBidi"/>
        </w:rPr>
        <w:t xml:space="preserve">Twenty-four snacks from the probe (12 ‘go’ + 12 ‘nogo’) and twenty-four ‘new’ snacks (which did not appear in the experiment until now) will be shown one by one. The participant will be asked to rate on a scale of 1-5 how he/she is sure that an item appeared in the experiment, and if it was associated with a cue. </w:t>
      </w:r>
      <w:r w:rsidR="004A5D59">
        <w:rPr>
          <w:rFonts w:asciiTheme="majorBidi" w:hAnsiTheme="majorBidi" w:cstheme="majorBidi"/>
        </w:rPr>
        <w:t>There will be</w:t>
      </w:r>
      <w:r w:rsidRPr="00096587">
        <w:rPr>
          <w:rFonts w:asciiTheme="majorBidi" w:hAnsiTheme="majorBidi" w:cstheme="majorBidi"/>
        </w:rPr>
        <w:t xml:space="preserve"> 96 trials (24 ‘old’ + 24 ‘new’ snacks, 48 trials for each question). Each question will be presented for 3s. </w:t>
      </w:r>
    </w:p>
    <w:p w14:paraId="2EA11FBE" w14:textId="77777777" w:rsidR="00500547" w:rsidRPr="00096587" w:rsidRDefault="00500547" w:rsidP="00500547">
      <w:pPr>
        <w:autoSpaceDE w:val="0"/>
        <w:autoSpaceDN w:val="0"/>
        <w:adjustRightInd w:val="0"/>
        <w:spacing w:line="276" w:lineRule="auto"/>
        <w:ind w:left="708"/>
        <w:jc w:val="both"/>
        <w:rPr>
          <w:rFonts w:asciiTheme="majorBidi" w:hAnsiTheme="majorBidi" w:cstheme="majorBidi"/>
        </w:rPr>
      </w:pPr>
    </w:p>
    <w:p w14:paraId="7BB8CA13" w14:textId="77777777" w:rsidR="00C15BFB" w:rsidRPr="004A5D59" w:rsidRDefault="00C15BFB" w:rsidP="00C007DD">
      <w:pPr>
        <w:autoSpaceDE w:val="0"/>
        <w:autoSpaceDN w:val="0"/>
        <w:adjustRightInd w:val="0"/>
        <w:spacing w:line="276" w:lineRule="auto"/>
        <w:jc w:val="both"/>
        <w:rPr>
          <w:rFonts w:asciiTheme="majorBidi" w:hAnsiTheme="majorBidi" w:cstheme="majorBidi"/>
          <w:sz w:val="24"/>
          <w:u w:val="single"/>
        </w:rPr>
      </w:pPr>
      <w:r w:rsidRPr="004A5D59">
        <w:rPr>
          <w:rFonts w:asciiTheme="majorBidi" w:hAnsiTheme="majorBidi" w:cstheme="majorBidi"/>
          <w:b/>
          <w:sz w:val="24"/>
          <w:u w:val="single"/>
        </w:rPr>
        <w:t>Sessions 2 to 5:</w:t>
      </w:r>
      <w:r w:rsidRPr="004A5D59">
        <w:rPr>
          <w:rFonts w:asciiTheme="majorBidi" w:hAnsiTheme="majorBidi" w:cstheme="majorBidi"/>
          <w:sz w:val="24"/>
          <w:u w:val="single"/>
        </w:rPr>
        <w:t xml:space="preserve"> follow-up experiments</w:t>
      </w:r>
    </w:p>
    <w:p w14:paraId="7B2D3003" w14:textId="77777777" w:rsidR="00C15BFB" w:rsidRPr="00096587" w:rsidRDefault="00C15BFB" w:rsidP="00C007DD">
      <w:pPr>
        <w:autoSpaceDE w:val="0"/>
        <w:autoSpaceDN w:val="0"/>
        <w:adjustRightInd w:val="0"/>
        <w:spacing w:line="276" w:lineRule="auto"/>
        <w:jc w:val="both"/>
        <w:rPr>
          <w:rFonts w:asciiTheme="majorBidi" w:hAnsiTheme="majorBidi" w:cstheme="majorBidi"/>
        </w:rPr>
      </w:pPr>
    </w:p>
    <w:p w14:paraId="0F97DFB3" w14:textId="02932AA6" w:rsidR="00C15BFB" w:rsidRPr="00096587" w:rsidRDefault="00C15BFB" w:rsidP="00C007DD">
      <w:pPr>
        <w:spacing w:line="276" w:lineRule="auto"/>
        <w:jc w:val="both"/>
        <w:rPr>
          <w:rFonts w:asciiTheme="majorBidi" w:hAnsiTheme="majorBidi" w:cstheme="majorBidi"/>
        </w:rPr>
      </w:pPr>
      <w:r w:rsidRPr="00096587">
        <w:rPr>
          <w:rFonts w:asciiTheme="majorBidi" w:hAnsiTheme="majorBidi" w:cstheme="majorBidi"/>
        </w:rPr>
        <w:lastRenderedPageBreak/>
        <w:t xml:space="preserve">These sessions will include imaging scans of </w:t>
      </w:r>
      <w:r w:rsidR="00FF6F2E">
        <w:rPr>
          <w:rFonts w:asciiTheme="majorBidi" w:hAnsiTheme="majorBidi" w:cstheme="majorBidi"/>
        </w:rPr>
        <w:t>a.</w:t>
      </w:r>
      <w:r w:rsidR="004A5D59">
        <w:rPr>
          <w:rFonts w:asciiTheme="majorBidi" w:hAnsiTheme="majorBidi" w:cstheme="majorBidi"/>
        </w:rPr>
        <w:t xml:space="preserve"> </w:t>
      </w:r>
      <w:r w:rsidRPr="004A5D59">
        <w:rPr>
          <w:rFonts w:asciiTheme="majorBidi" w:hAnsiTheme="majorBidi" w:cstheme="majorBidi"/>
          <w:b/>
        </w:rPr>
        <w:t>probe</w:t>
      </w:r>
      <w:r w:rsidR="00D361B4">
        <w:rPr>
          <w:rFonts w:asciiTheme="majorBidi" w:hAnsiTheme="majorBidi" w:cstheme="majorBidi"/>
          <w:b/>
        </w:rPr>
        <w:t xml:space="preserve"> (6)</w:t>
      </w:r>
      <w:proofErr w:type="gramStart"/>
      <w:r w:rsidRPr="00096587">
        <w:rPr>
          <w:rFonts w:asciiTheme="majorBidi" w:hAnsiTheme="majorBidi" w:cstheme="majorBidi"/>
        </w:rPr>
        <w:t>,</w:t>
      </w:r>
      <w:proofErr w:type="gramEnd"/>
      <w:r w:rsidRPr="00096587">
        <w:rPr>
          <w:rFonts w:asciiTheme="majorBidi" w:hAnsiTheme="majorBidi" w:cstheme="majorBidi"/>
        </w:rPr>
        <w:t xml:space="preserve"> </w:t>
      </w:r>
      <w:r w:rsidR="00FF6F2E">
        <w:rPr>
          <w:rFonts w:asciiTheme="majorBidi" w:hAnsiTheme="majorBidi" w:cstheme="majorBidi"/>
        </w:rPr>
        <w:t>b.</w:t>
      </w:r>
      <w:r w:rsidR="004A5D59">
        <w:rPr>
          <w:rFonts w:asciiTheme="majorBidi" w:hAnsiTheme="majorBidi" w:cstheme="majorBidi"/>
        </w:rPr>
        <w:t xml:space="preserve"> </w:t>
      </w:r>
      <w:r w:rsidRPr="004A5D59">
        <w:rPr>
          <w:rFonts w:asciiTheme="majorBidi" w:hAnsiTheme="majorBidi" w:cstheme="majorBidi"/>
          <w:b/>
        </w:rPr>
        <w:t>response to snacks</w:t>
      </w:r>
      <w:r w:rsidR="00D361B4">
        <w:rPr>
          <w:rFonts w:asciiTheme="majorBidi" w:hAnsiTheme="majorBidi" w:cstheme="majorBidi"/>
          <w:b/>
        </w:rPr>
        <w:t xml:space="preserve"> (2)</w:t>
      </w:r>
      <w:r w:rsidRPr="00096587">
        <w:rPr>
          <w:rFonts w:asciiTheme="majorBidi" w:hAnsiTheme="majorBidi" w:cstheme="majorBidi"/>
        </w:rPr>
        <w:t xml:space="preserve"> and </w:t>
      </w:r>
      <w:r w:rsidR="00FF6F2E">
        <w:rPr>
          <w:rFonts w:asciiTheme="majorBidi" w:hAnsiTheme="majorBidi" w:cstheme="majorBidi"/>
        </w:rPr>
        <w:t>c.</w:t>
      </w:r>
      <w:r w:rsidR="004A5D59">
        <w:rPr>
          <w:rFonts w:asciiTheme="majorBidi" w:hAnsiTheme="majorBidi" w:cstheme="majorBidi"/>
        </w:rPr>
        <w:t xml:space="preserve"> </w:t>
      </w:r>
      <w:r w:rsidRPr="004A5D59">
        <w:rPr>
          <w:rFonts w:asciiTheme="majorBidi" w:hAnsiTheme="majorBidi" w:cstheme="majorBidi"/>
          <w:b/>
        </w:rPr>
        <w:t>anatomical scans</w:t>
      </w:r>
      <w:r w:rsidR="00D361B4">
        <w:rPr>
          <w:rFonts w:asciiTheme="majorBidi" w:hAnsiTheme="majorBidi" w:cstheme="majorBidi"/>
          <w:b/>
        </w:rPr>
        <w:t xml:space="preserve"> (5).</w:t>
      </w:r>
      <w:r w:rsidRPr="00096587">
        <w:rPr>
          <w:rFonts w:asciiTheme="majorBidi" w:hAnsiTheme="majorBidi" w:cstheme="majorBidi"/>
        </w:rPr>
        <w:t xml:space="preserve"> Then, outside the scanner, the </w:t>
      </w:r>
      <w:r w:rsidR="00D97AD2" w:rsidRPr="00096587">
        <w:rPr>
          <w:rFonts w:asciiTheme="majorBidi" w:hAnsiTheme="majorBidi" w:cstheme="majorBidi"/>
        </w:rPr>
        <w:t>participant</w:t>
      </w:r>
      <w:r w:rsidRPr="00096587">
        <w:rPr>
          <w:rFonts w:asciiTheme="majorBidi" w:hAnsiTheme="majorBidi" w:cstheme="majorBidi"/>
        </w:rPr>
        <w:t xml:space="preserve"> will perform </w:t>
      </w:r>
      <w:r w:rsidR="00FF6F2E">
        <w:rPr>
          <w:rFonts w:asciiTheme="majorBidi" w:hAnsiTheme="majorBidi" w:cstheme="majorBidi"/>
        </w:rPr>
        <w:t xml:space="preserve">d. </w:t>
      </w:r>
      <w:r w:rsidRPr="00096587">
        <w:rPr>
          <w:rFonts w:asciiTheme="majorBidi" w:hAnsiTheme="majorBidi" w:cstheme="majorBidi"/>
        </w:rPr>
        <w:t>memory</w:t>
      </w:r>
      <w:r w:rsidR="00D361B4">
        <w:rPr>
          <w:rFonts w:asciiTheme="majorBidi" w:hAnsiTheme="majorBidi" w:cstheme="majorBidi"/>
        </w:rPr>
        <w:t xml:space="preserve"> (8)</w:t>
      </w:r>
      <w:r w:rsidRPr="00096587">
        <w:rPr>
          <w:rFonts w:asciiTheme="majorBidi" w:hAnsiTheme="majorBidi" w:cstheme="majorBidi"/>
        </w:rPr>
        <w:t xml:space="preserve"> and </w:t>
      </w:r>
      <w:r w:rsidR="00FF6F2E">
        <w:rPr>
          <w:rFonts w:asciiTheme="majorBidi" w:hAnsiTheme="majorBidi" w:cstheme="majorBidi"/>
        </w:rPr>
        <w:t xml:space="preserve">e. </w:t>
      </w:r>
      <w:r w:rsidRPr="00096587">
        <w:rPr>
          <w:rFonts w:asciiTheme="majorBidi" w:hAnsiTheme="majorBidi" w:cstheme="majorBidi"/>
        </w:rPr>
        <w:t>BDM</w:t>
      </w:r>
      <w:r w:rsidR="00D361B4">
        <w:rPr>
          <w:rFonts w:asciiTheme="majorBidi" w:hAnsiTheme="majorBidi" w:cstheme="majorBidi"/>
        </w:rPr>
        <w:t xml:space="preserve"> (1)</w:t>
      </w:r>
      <w:r w:rsidRPr="00096587">
        <w:rPr>
          <w:rFonts w:asciiTheme="majorBidi" w:hAnsiTheme="majorBidi" w:cstheme="majorBidi"/>
        </w:rPr>
        <w:t>. The procedures are explained above.</w:t>
      </w:r>
    </w:p>
    <w:p w14:paraId="787FA438" w14:textId="77777777" w:rsidR="00096587" w:rsidRPr="0036611C" w:rsidRDefault="00096587" w:rsidP="00C007DD">
      <w:pPr>
        <w:spacing w:line="276" w:lineRule="auto"/>
        <w:jc w:val="both"/>
        <w:rPr>
          <w:rFonts w:asciiTheme="majorBidi" w:hAnsiTheme="majorBidi" w:cstheme="majorBidi"/>
        </w:rPr>
      </w:pPr>
    </w:p>
    <w:p w14:paraId="53CBFA6B" w14:textId="7A41B4F1" w:rsidR="009B011A" w:rsidRPr="009B011A" w:rsidRDefault="004A5D59" w:rsidP="00C007DD">
      <w:pPr>
        <w:spacing w:line="276" w:lineRule="auto"/>
        <w:jc w:val="both"/>
        <w:rPr>
          <w:rFonts w:asciiTheme="majorBidi" w:hAnsiTheme="majorBidi" w:cstheme="majorBidi"/>
          <w:b/>
          <w:u w:val="single"/>
        </w:rPr>
      </w:pPr>
      <w:r w:rsidRPr="004A5D59">
        <w:rPr>
          <w:rFonts w:asciiTheme="majorBidi" w:hAnsiTheme="majorBidi" w:cstheme="majorBidi"/>
          <w:b/>
          <w:u w:val="single"/>
        </w:rPr>
        <w:t>We would very much apprecia</w:t>
      </w:r>
      <w:r w:rsidR="00FA1AF7">
        <w:rPr>
          <w:rFonts w:asciiTheme="majorBidi" w:hAnsiTheme="majorBidi" w:cstheme="majorBidi"/>
          <w:b/>
          <w:u w:val="single"/>
        </w:rPr>
        <w:t>te your advice on the following</w:t>
      </w:r>
      <w:r w:rsidRPr="004A5D59">
        <w:rPr>
          <w:rFonts w:asciiTheme="majorBidi" w:hAnsiTheme="majorBidi" w:cstheme="majorBidi"/>
          <w:b/>
          <w:u w:val="single"/>
        </w:rPr>
        <w:t xml:space="preserve"> issues</w:t>
      </w:r>
      <w:r w:rsidR="00096587" w:rsidRPr="004A5D59">
        <w:rPr>
          <w:rFonts w:asciiTheme="majorBidi" w:hAnsiTheme="majorBidi" w:cstheme="majorBidi"/>
          <w:b/>
          <w:u w:val="single"/>
        </w:rPr>
        <w:t>:</w:t>
      </w:r>
    </w:p>
    <w:p w14:paraId="5352C14C" w14:textId="77777777" w:rsidR="009B011A" w:rsidRDefault="009B011A" w:rsidP="00C007DD">
      <w:pPr>
        <w:pStyle w:val="ListParagraph"/>
        <w:spacing w:line="276" w:lineRule="auto"/>
        <w:ind w:left="2160"/>
        <w:jc w:val="both"/>
        <w:rPr>
          <w:rFonts w:asciiTheme="majorBidi" w:hAnsiTheme="majorBidi" w:cstheme="majorBidi"/>
          <w:sz w:val="22"/>
          <w:szCs w:val="22"/>
        </w:rPr>
      </w:pPr>
    </w:p>
    <w:p w14:paraId="28CE6610" w14:textId="77777777" w:rsidR="004A5D59" w:rsidRDefault="009B011A" w:rsidP="00C007DD">
      <w:pPr>
        <w:pStyle w:val="ListParagraph"/>
        <w:numPr>
          <w:ilvl w:val="0"/>
          <w:numId w:val="4"/>
        </w:numPr>
        <w:spacing w:line="276" w:lineRule="auto"/>
        <w:jc w:val="both"/>
        <w:rPr>
          <w:rFonts w:asciiTheme="majorBidi" w:hAnsiTheme="majorBidi" w:cstheme="majorBidi"/>
          <w:sz w:val="22"/>
          <w:szCs w:val="22"/>
        </w:rPr>
      </w:pPr>
      <w:r>
        <w:rPr>
          <w:rFonts w:asciiTheme="majorBidi" w:hAnsiTheme="majorBidi" w:cstheme="majorBidi"/>
          <w:sz w:val="22"/>
          <w:szCs w:val="22"/>
        </w:rPr>
        <w:t xml:space="preserve">Design efficiency: </w:t>
      </w:r>
    </w:p>
    <w:p w14:paraId="112E4B68" w14:textId="6CE731F2" w:rsidR="004A5D59" w:rsidRDefault="004A5D59" w:rsidP="00C007DD">
      <w:pPr>
        <w:pStyle w:val="ListParagraph"/>
        <w:numPr>
          <w:ilvl w:val="1"/>
          <w:numId w:val="4"/>
        </w:numPr>
        <w:spacing w:line="276" w:lineRule="auto"/>
        <w:jc w:val="both"/>
        <w:rPr>
          <w:rFonts w:asciiTheme="majorBidi" w:hAnsiTheme="majorBidi" w:cstheme="majorBidi"/>
          <w:sz w:val="22"/>
          <w:szCs w:val="22"/>
        </w:rPr>
      </w:pPr>
      <w:r>
        <w:rPr>
          <w:rFonts w:asciiTheme="majorBidi" w:hAnsiTheme="majorBidi" w:cstheme="majorBidi"/>
          <w:sz w:val="22"/>
          <w:szCs w:val="22"/>
        </w:rPr>
        <w:t>Currently</w:t>
      </w:r>
      <w:r w:rsidR="00955D7A">
        <w:rPr>
          <w:rFonts w:asciiTheme="majorBidi" w:hAnsiTheme="majorBidi" w:cstheme="majorBidi"/>
          <w:sz w:val="22"/>
          <w:szCs w:val="22"/>
        </w:rPr>
        <w:t xml:space="preserve">, </w:t>
      </w:r>
      <w:r w:rsidR="00FA1AF7">
        <w:rPr>
          <w:rFonts w:asciiTheme="majorBidi" w:hAnsiTheme="majorBidi" w:cstheme="majorBidi"/>
          <w:sz w:val="22"/>
          <w:szCs w:val="22"/>
        </w:rPr>
        <w:t xml:space="preserve">in all imaging tasks, </w:t>
      </w:r>
      <w:r w:rsidR="00955D7A">
        <w:rPr>
          <w:rFonts w:asciiTheme="majorBidi" w:hAnsiTheme="majorBidi" w:cstheme="majorBidi"/>
          <w:sz w:val="22"/>
          <w:szCs w:val="22"/>
        </w:rPr>
        <w:t>the IS</w:t>
      </w:r>
      <w:r>
        <w:rPr>
          <w:rFonts w:asciiTheme="majorBidi" w:hAnsiTheme="majorBidi" w:cstheme="majorBidi"/>
          <w:sz w:val="22"/>
          <w:szCs w:val="22"/>
        </w:rPr>
        <w:t>I</w:t>
      </w:r>
      <w:r w:rsidR="00955D7A">
        <w:rPr>
          <w:rFonts w:asciiTheme="majorBidi" w:hAnsiTheme="majorBidi" w:cstheme="majorBidi"/>
          <w:sz w:val="22"/>
          <w:szCs w:val="22"/>
        </w:rPr>
        <w:t xml:space="preserve"> (inter stimulus interval, the fixation</w:t>
      </w:r>
      <w:r w:rsidR="00FA1AF7">
        <w:rPr>
          <w:rFonts w:asciiTheme="majorBidi" w:hAnsiTheme="majorBidi" w:cstheme="majorBidi"/>
          <w:sz w:val="22"/>
          <w:szCs w:val="22"/>
        </w:rPr>
        <w:t xml:space="preserve"> time</w:t>
      </w:r>
      <w:r w:rsidR="00955D7A">
        <w:rPr>
          <w:rFonts w:asciiTheme="majorBidi" w:hAnsiTheme="majorBidi" w:cstheme="majorBidi"/>
          <w:sz w:val="22"/>
          <w:szCs w:val="22"/>
        </w:rPr>
        <w:t xml:space="preserve"> between stimuli of successive trials)</w:t>
      </w:r>
      <w:r>
        <w:rPr>
          <w:rFonts w:asciiTheme="majorBidi" w:hAnsiTheme="majorBidi" w:cstheme="majorBidi"/>
          <w:sz w:val="22"/>
          <w:szCs w:val="22"/>
        </w:rPr>
        <w:t xml:space="preserve"> is a jitter randomly sampled from an exponential distribution with </w:t>
      </w:r>
      <w:r w:rsidR="00FA1AF7">
        <w:rPr>
          <w:rFonts w:asciiTheme="majorBidi" w:hAnsiTheme="majorBidi" w:cstheme="majorBidi"/>
          <w:sz w:val="22"/>
          <w:szCs w:val="22"/>
        </w:rPr>
        <w:t>range</w:t>
      </w:r>
      <w:r w:rsidR="001B6DC7">
        <w:rPr>
          <w:rFonts w:asciiTheme="majorBidi" w:hAnsiTheme="majorBidi" w:cstheme="majorBidi"/>
          <w:sz w:val="22"/>
          <w:szCs w:val="22"/>
        </w:rPr>
        <w:t xml:space="preserve"> </w:t>
      </w:r>
      <w:r w:rsidR="00FA1AF7">
        <w:rPr>
          <w:rFonts w:asciiTheme="majorBidi" w:hAnsiTheme="majorBidi" w:cstheme="majorBidi"/>
          <w:sz w:val="22"/>
          <w:szCs w:val="22"/>
        </w:rPr>
        <w:t>of</w:t>
      </w:r>
      <w:r w:rsidR="001B6DC7">
        <w:rPr>
          <w:rFonts w:asciiTheme="majorBidi" w:hAnsiTheme="majorBidi" w:cstheme="majorBidi"/>
          <w:sz w:val="22"/>
          <w:szCs w:val="22"/>
        </w:rPr>
        <w:t xml:space="preserve"> 1-12 seconds</w:t>
      </w:r>
      <w:r w:rsidR="00FA1AF7">
        <w:rPr>
          <w:rFonts w:asciiTheme="majorBidi" w:hAnsiTheme="majorBidi" w:cstheme="majorBidi"/>
          <w:sz w:val="22"/>
          <w:szCs w:val="22"/>
        </w:rPr>
        <w:t xml:space="preserve">, with mean of </w:t>
      </w:r>
      <w:commentRangeStart w:id="0"/>
      <w:r w:rsidR="00FA1AF7">
        <w:rPr>
          <w:rFonts w:asciiTheme="majorBidi" w:hAnsiTheme="majorBidi" w:cstheme="majorBidi"/>
          <w:sz w:val="22"/>
          <w:szCs w:val="22"/>
        </w:rPr>
        <w:t xml:space="preserve">3 seconds for ‘response to snacks’, 2 seconds for ‘training’ and </w:t>
      </w:r>
      <w:r w:rsidR="00C007DD">
        <w:rPr>
          <w:rFonts w:asciiTheme="majorBidi" w:hAnsiTheme="majorBidi" w:cstheme="majorBidi"/>
          <w:sz w:val="22"/>
          <w:szCs w:val="22"/>
        </w:rPr>
        <w:t>3</w:t>
      </w:r>
      <w:r w:rsidR="00FA1AF7">
        <w:rPr>
          <w:rFonts w:asciiTheme="majorBidi" w:hAnsiTheme="majorBidi" w:cstheme="majorBidi"/>
          <w:sz w:val="22"/>
          <w:szCs w:val="22"/>
        </w:rPr>
        <w:t>.5 seconds for ‘probe’</w:t>
      </w:r>
      <w:commentRangeEnd w:id="0"/>
      <w:r w:rsidR="00953E04">
        <w:rPr>
          <w:rStyle w:val="CommentReference"/>
          <w:rFonts w:asciiTheme="minorHAnsi" w:eastAsiaTheme="minorHAnsi" w:hAnsiTheme="minorHAnsi"/>
          <w:lang w:eastAsia="en-US" w:bidi="he-IL"/>
        </w:rPr>
        <w:commentReference w:id="0"/>
      </w:r>
      <w:r w:rsidR="00FA1AF7">
        <w:rPr>
          <w:rFonts w:asciiTheme="majorBidi" w:hAnsiTheme="majorBidi" w:cstheme="majorBidi"/>
          <w:sz w:val="22"/>
          <w:szCs w:val="22"/>
        </w:rPr>
        <w:t>.</w:t>
      </w:r>
    </w:p>
    <w:p w14:paraId="48DC6746" w14:textId="77777777" w:rsidR="004A5D59" w:rsidRDefault="004A5D59" w:rsidP="00C007DD">
      <w:pPr>
        <w:pStyle w:val="ListParagraph"/>
        <w:numPr>
          <w:ilvl w:val="1"/>
          <w:numId w:val="4"/>
        </w:numPr>
        <w:spacing w:line="276" w:lineRule="auto"/>
        <w:jc w:val="both"/>
        <w:rPr>
          <w:rFonts w:asciiTheme="majorBidi" w:hAnsiTheme="majorBidi" w:cstheme="majorBidi"/>
          <w:sz w:val="22"/>
          <w:szCs w:val="22"/>
        </w:rPr>
      </w:pPr>
      <w:r>
        <w:rPr>
          <w:rFonts w:asciiTheme="majorBidi" w:hAnsiTheme="majorBidi" w:cstheme="majorBidi"/>
          <w:sz w:val="22"/>
          <w:szCs w:val="22"/>
        </w:rPr>
        <w:t xml:space="preserve">The conditions </w:t>
      </w:r>
      <w:r w:rsidR="00955D7A">
        <w:rPr>
          <w:rFonts w:asciiTheme="majorBidi" w:hAnsiTheme="majorBidi" w:cstheme="majorBidi"/>
          <w:sz w:val="22"/>
          <w:szCs w:val="22"/>
        </w:rPr>
        <w:t xml:space="preserve">(i.e. ‘go’/’nogo’, high/low value item) </w:t>
      </w:r>
      <w:r>
        <w:rPr>
          <w:rFonts w:asciiTheme="majorBidi" w:hAnsiTheme="majorBidi" w:cstheme="majorBidi"/>
          <w:sz w:val="22"/>
          <w:szCs w:val="22"/>
        </w:rPr>
        <w:t>in all parts of the experiment are randomly spread across trials.</w:t>
      </w:r>
    </w:p>
    <w:p w14:paraId="753CF186" w14:textId="77777777" w:rsidR="001B6DC7" w:rsidRDefault="001B6DC7" w:rsidP="00C007DD">
      <w:pPr>
        <w:pStyle w:val="ListParagraph"/>
        <w:spacing w:line="276" w:lineRule="auto"/>
        <w:ind w:left="1440"/>
        <w:jc w:val="both"/>
        <w:rPr>
          <w:rFonts w:asciiTheme="majorBidi" w:hAnsiTheme="majorBidi" w:cstheme="majorBidi"/>
          <w:sz w:val="22"/>
          <w:szCs w:val="22"/>
        </w:rPr>
      </w:pPr>
    </w:p>
    <w:p w14:paraId="25F5D5E4" w14:textId="0A8F0DE5" w:rsidR="00C007DD" w:rsidRDefault="001B6DC7" w:rsidP="002E18EC">
      <w:pPr>
        <w:pStyle w:val="ListParagraph"/>
        <w:spacing w:line="276" w:lineRule="auto"/>
        <w:ind w:left="1440" w:firstLine="720"/>
        <w:jc w:val="both"/>
        <w:rPr>
          <w:rFonts w:asciiTheme="majorBidi" w:hAnsiTheme="majorBidi" w:cstheme="majorBidi"/>
          <w:sz w:val="22"/>
          <w:szCs w:val="22"/>
        </w:rPr>
      </w:pPr>
      <w:r>
        <w:rPr>
          <w:rFonts w:asciiTheme="majorBidi" w:hAnsiTheme="majorBidi" w:cstheme="majorBidi"/>
          <w:sz w:val="22"/>
          <w:szCs w:val="22"/>
        </w:rPr>
        <w:t xml:space="preserve">The most interesting effect for us is the modulation of choosing ‘go’ versus </w:t>
      </w:r>
      <w:r w:rsidR="00C007DD">
        <w:rPr>
          <w:rFonts w:asciiTheme="majorBidi" w:hAnsiTheme="majorBidi" w:cstheme="majorBidi"/>
          <w:sz w:val="22"/>
          <w:szCs w:val="22"/>
        </w:rPr>
        <w:t>‘nogo’ item</w:t>
      </w:r>
      <w:r w:rsidR="002E18EC">
        <w:rPr>
          <w:rFonts w:asciiTheme="majorBidi" w:hAnsiTheme="majorBidi" w:cstheme="majorBidi"/>
          <w:sz w:val="22"/>
          <w:szCs w:val="22"/>
        </w:rPr>
        <w:t>s (based on choices</w:t>
      </w:r>
      <w:r w:rsidR="00C007DD">
        <w:rPr>
          <w:rFonts w:asciiTheme="majorBidi" w:hAnsiTheme="majorBidi" w:cstheme="majorBidi"/>
          <w:sz w:val="22"/>
          <w:szCs w:val="22"/>
        </w:rPr>
        <w:t xml:space="preserve"> during the probe</w:t>
      </w:r>
      <w:r w:rsidR="002E18EC">
        <w:rPr>
          <w:rFonts w:asciiTheme="majorBidi" w:hAnsiTheme="majorBidi" w:cstheme="majorBidi"/>
          <w:sz w:val="22"/>
          <w:szCs w:val="22"/>
        </w:rPr>
        <w:t>)</w:t>
      </w:r>
      <w:r>
        <w:rPr>
          <w:rFonts w:asciiTheme="majorBidi" w:hAnsiTheme="majorBidi" w:cstheme="majorBidi"/>
          <w:sz w:val="22"/>
          <w:szCs w:val="22"/>
        </w:rPr>
        <w:t xml:space="preserve">. </w:t>
      </w:r>
      <w:commentRangeStart w:id="1"/>
      <w:r w:rsidR="002E18EC">
        <w:rPr>
          <w:rFonts w:asciiTheme="majorBidi" w:hAnsiTheme="majorBidi" w:cstheme="majorBidi"/>
          <w:sz w:val="22"/>
          <w:szCs w:val="22"/>
        </w:rPr>
        <w:t>Specifically,</w:t>
      </w:r>
      <w:r>
        <w:rPr>
          <w:rFonts w:asciiTheme="majorBidi" w:hAnsiTheme="majorBidi" w:cstheme="majorBidi"/>
          <w:sz w:val="22"/>
          <w:szCs w:val="22"/>
        </w:rPr>
        <w:t xml:space="preserve"> </w:t>
      </w:r>
      <w:r w:rsidR="00FA1AF7">
        <w:rPr>
          <w:rFonts w:asciiTheme="majorBidi" w:hAnsiTheme="majorBidi" w:cstheme="majorBidi"/>
          <w:sz w:val="22"/>
          <w:szCs w:val="22"/>
        </w:rPr>
        <w:t xml:space="preserve">we hope to find </w:t>
      </w:r>
      <w:r>
        <w:rPr>
          <w:rFonts w:asciiTheme="majorBidi" w:hAnsiTheme="majorBidi" w:cstheme="majorBidi"/>
          <w:sz w:val="22"/>
          <w:szCs w:val="22"/>
        </w:rPr>
        <w:t xml:space="preserve">differential activation during ‘response to </w:t>
      </w:r>
      <w:r w:rsidR="00FA1AF7">
        <w:rPr>
          <w:rFonts w:asciiTheme="majorBidi" w:hAnsiTheme="majorBidi" w:cstheme="majorBidi"/>
          <w:sz w:val="22"/>
          <w:szCs w:val="22"/>
        </w:rPr>
        <w:t>snacks’, ‘training’ and ‘probe’</w:t>
      </w:r>
      <w:commentRangeEnd w:id="1"/>
      <w:r w:rsidR="00C64116">
        <w:rPr>
          <w:rStyle w:val="CommentReference"/>
          <w:rFonts w:asciiTheme="minorHAnsi" w:eastAsiaTheme="minorHAnsi" w:hAnsiTheme="minorHAnsi"/>
          <w:lang w:eastAsia="en-US" w:bidi="he-IL"/>
        </w:rPr>
        <w:commentReference w:id="1"/>
      </w:r>
      <w:r w:rsidR="00FA1AF7">
        <w:rPr>
          <w:rFonts w:asciiTheme="majorBidi" w:hAnsiTheme="majorBidi" w:cstheme="majorBidi"/>
          <w:sz w:val="22"/>
          <w:szCs w:val="22"/>
        </w:rPr>
        <w:t>, for</w:t>
      </w:r>
      <w:r>
        <w:rPr>
          <w:rFonts w:asciiTheme="majorBidi" w:hAnsiTheme="majorBidi" w:cstheme="majorBidi"/>
          <w:sz w:val="22"/>
          <w:szCs w:val="22"/>
        </w:rPr>
        <w:t xml:space="preserve"> snacks that were chosen versus snacks that were not chosen</w:t>
      </w:r>
      <w:r w:rsidR="00C007DD">
        <w:rPr>
          <w:rFonts w:asciiTheme="majorBidi" w:hAnsiTheme="majorBidi" w:cstheme="majorBidi"/>
          <w:sz w:val="22"/>
          <w:szCs w:val="22"/>
        </w:rPr>
        <w:t>.</w:t>
      </w:r>
      <w:r w:rsidR="00FA1AF7">
        <w:rPr>
          <w:rFonts w:asciiTheme="majorBidi" w:hAnsiTheme="majorBidi" w:cstheme="majorBidi"/>
          <w:sz w:val="22"/>
          <w:szCs w:val="22"/>
        </w:rPr>
        <w:t xml:space="preserve"> </w:t>
      </w:r>
      <w:r w:rsidR="002E18EC">
        <w:rPr>
          <w:rFonts w:asciiTheme="majorBidi" w:hAnsiTheme="majorBidi" w:cstheme="majorBidi"/>
          <w:sz w:val="22"/>
          <w:szCs w:val="22"/>
        </w:rPr>
        <w:t xml:space="preserve">This </w:t>
      </w:r>
      <w:r w:rsidR="00FA1AF7">
        <w:rPr>
          <w:rFonts w:asciiTheme="majorBidi" w:hAnsiTheme="majorBidi" w:cstheme="majorBidi"/>
          <w:sz w:val="22"/>
          <w:szCs w:val="22"/>
        </w:rPr>
        <w:t xml:space="preserve">effect will be examined separately for high and low value items, and for ‘go’ and ‘nogo’ items. Since this modulation is determined by the participant’s responses during the probe, </w:t>
      </w:r>
      <w:commentRangeStart w:id="2"/>
      <w:r w:rsidR="00FA1AF7">
        <w:rPr>
          <w:rFonts w:asciiTheme="majorBidi" w:hAnsiTheme="majorBidi" w:cstheme="majorBidi"/>
          <w:sz w:val="22"/>
          <w:szCs w:val="22"/>
        </w:rPr>
        <w:t>we cannot optimize the efficiency for this effect</w:t>
      </w:r>
      <w:commentRangeEnd w:id="2"/>
      <w:r w:rsidR="00C64116">
        <w:rPr>
          <w:rStyle w:val="CommentReference"/>
          <w:rFonts w:asciiTheme="minorHAnsi" w:eastAsiaTheme="minorHAnsi" w:hAnsiTheme="minorHAnsi"/>
          <w:lang w:eastAsia="en-US" w:bidi="he-IL"/>
        </w:rPr>
        <w:commentReference w:id="2"/>
      </w:r>
      <w:r w:rsidR="00FA1AF7">
        <w:rPr>
          <w:rFonts w:asciiTheme="majorBidi" w:hAnsiTheme="majorBidi" w:cstheme="majorBidi"/>
          <w:sz w:val="22"/>
          <w:szCs w:val="22"/>
        </w:rPr>
        <w:t xml:space="preserve">. </w:t>
      </w:r>
    </w:p>
    <w:p w14:paraId="3E0AA39B" w14:textId="13853177" w:rsidR="001B6DC7" w:rsidRDefault="00FA1AF7" w:rsidP="00C007DD">
      <w:pPr>
        <w:pStyle w:val="ListParagraph"/>
        <w:spacing w:line="276" w:lineRule="auto"/>
        <w:ind w:left="1440" w:firstLine="720"/>
        <w:jc w:val="both"/>
        <w:rPr>
          <w:rFonts w:asciiTheme="majorBidi" w:hAnsiTheme="majorBidi" w:cstheme="majorBidi"/>
          <w:sz w:val="22"/>
          <w:szCs w:val="22"/>
        </w:rPr>
      </w:pPr>
      <w:r>
        <w:rPr>
          <w:rFonts w:asciiTheme="majorBidi" w:hAnsiTheme="majorBidi" w:cstheme="majorBidi"/>
          <w:sz w:val="22"/>
          <w:szCs w:val="22"/>
        </w:rPr>
        <w:t>Thus, we wonder if we should optimize the design (using optseq for instance</w:t>
      </w:r>
      <w:r w:rsidR="002E18EC">
        <w:rPr>
          <w:rFonts w:asciiTheme="majorBidi" w:hAnsiTheme="majorBidi" w:cstheme="majorBidi"/>
          <w:sz w:val="22"/>
          <w:szCs w:val="22"/>
        </w:rPr>
        <w:t xml:space="preserve"> or any other tool you recommend</w:t>
      </w:r>
      <w:r>
        <w:rPr>
          <w:rFonts w:asciiTheme="majorBidi" w:hAnsiTheme="majorBidi" w:cstheme="majorBidi"/>
          <w:sz w:val="22"/>
          <w:szCs w:val="22"/>
        </w:rPr>
        <w:t xml:space="preserve">) for the conditions we </w:t>
      </w:r>
      <w:r w:rsidR="00C007DD">
        <w:rPr>
          <w:rFonts w:asciiTheme="majorBidi" w:hAnsiTheme="majorBidi" w:cstheme="majorBidi"/>
          <w:sz w:val="22"/>
          <w:szCs w:val="22"/>
        </w:rPr>
        <w:t>can</w:t>
      </w:r>
      <w:r>
        <w:rPr>
          <w:rFonts w:asciiTheme="majorBidi" w:hAnsiTheme="majorBidi" w:cstheme="majorBidi"/>
          <w:sz w:val="22"/>
          <w:szCs w:val="22"/>
        </w:rPr>
        <w:t xml:space="preserve"> control (high / low value</w:t>
      </w:r>
      <w:r w:rsidR="00C007DD">
        <w:rPr>
          <w:rFonts w:asciiTheme="majorBidi" w:hAnsiTheme="majorBidi" w:cstheme="majorBidi"/>
          <w:sz w:val="22"/>
          <w:szCs w:val="22"/>
        </w:rPr>
        <w:t xml:space="preserve"> items</w:t>
      </w:r>
      <w:r>
        <w:rPr>
          <w:rFonts w:asciiTheme="majorBidi" w:hAnsiTheme="majorBidi" w:cstheme="majorBidi"/>
          <w:sz w:val="22"/>
          <w:szCs w:val="22"/>
        </w:rPr>
        <w:t xml:space="preserve">, ‘go’ / ‘nogo’ items), or if by optimizing the design for the lesser relevant conditions, we will diminish the power for the most relevant modulation </w:t>
      </w:r>
      <w:commentRangeStart w:id="3"/>
      <w:r>
        <w:rPr>
          <w:rFonts w:asciiTheme="majorBidi" w:hAnsiTheme="majorBidi" w:cstheme="majorBidi"/>
          <w:sz w:val="22"/>
          <w:szCs w:val="22"/>
        </w:rPr>
        <w:t xml:space="preserve">(of which item was chosen in the ‘probe’). </w:t>
      </w:r>
      <w:commentRangeEnd w:id="3"/>
      <w:r w:rsidR="00F618C7">
        <w:rPr>
          <w:rStyle w:val="CommentReference"/>
          <w:rFonts w:asciiTheme="minorHAnsi" w:eastAsiaTheme="minorHAnsi" w:hAnsiTheme="minorHAnsi"/>
          <w:lang w:eastAsia="en-US" w:bidi="he-IL"/>
        </w:rPr>
        <w:commentReference w:id="3"/>
      </w:r>
      <w:r>
        <w:rPr>
          <w:rFonts w:asciiTheme="majorBidi" w:hAnsiTheme="majorBidi" w:cstheme="majorBidi"/>
          <w:sz w:val="22"/>
          <w:szCs w:val="22"/>
        </w:rPr>
        <w:t xml:space="preserve">In that case, perhaps it will </w:t>
      </w:r>
      <w:commentRangeStart w:id="4"/>
      <w:r>
        <w:rPr>
          <w:rFonts w:asciiTheme="majorBidi" w:hAnsiTheme="majorBidi" w:cstheme="majorBidi"/>
          <w:sz w:val="22"/>
          <w:szCs w:val="22"/>
        </w:rPr>
        <w:t>be better to have random (exponential?) jitter</w:t>
      </w:r>
      <w:r w:rsidR="00C007DD">
        <w:rPr>
          <w:rFonts w:asciiTheme="majorBidi" w:hAnsiTheme="majorBidi" w:cstheme="majorBidi"/>
          <w:sz w:val="22"/>
          <w:szCs w:val="22"/>
        </w:rPr>
        <w:t xml:space="preserve">ed </w:t>
      </w:r>
      <w:commentRangeEnd w:id="4"/>
      <w:r w:rsidR="006E75B2">
        <w:rPr>
          <w:rStyle w:val="CommentReference"/>
          <w:rFonts w:asciiTheme="minorHAnsi" w:eastAsiaTheme="minorHAnsi" w:hAnsiTheme="minorHAnsi"/>
          <w:lang w:eastAsia="en-US" w:bidi="he-IL"/>
        </w:rPr>
        <w:commentReference w:id="4"/>
      </w:r>
      <w:r w:rsidR="00C007DD">
        <w:rPr>
          <w:rFonts w:asciiTheme="majorBidi" w:hAnsiTheme="majorBidi" w:cstheme="majorBidi"/>
          <w:sz w:val="22"/>
          <w:szCs w:val="22"/>
        </w:rPr>
        <w:t>fixation as ISIs and random presentation of conditions, instead of</w:t>
      </w:r>
      <w:r>
        <w:rPr>
          <w:rFonts w:asciiTheme="majorBidi" w:hAnsiTheme="majorBidi" w:cstheme="majorBidi"/>
          <w:sz w:val="22"/>
          <w:szCs w:val="22"/>
        </w:rPr>
        <w:t xml:space="preserve"> controlled</w:t>
      </w:r>
      <w:r w:rsidR="00C007DD">
        <w:rPr>
          <w:rFonts w:asciiTheme="majorBidi" w:hAnsiTheme="majorBidi" w:cstheme="majorBidi"/>
          <w:sz w:val="22"/>
          <w:szCs w:val="22"/>
        </w:rPr>
        <w:t xml:space="preserve"> design</w:t>
      </w:r>
      <w:r>
        <w:rPr>
          <w:rFonts w:asciiTheme="majorBidi" w:hAnsiTheme="majorBidi" w:cstheme="majorBidi"/>
          <w:sz w:val="22"/>
          <w:szCs w:val="22"/>
        </w:rPr>
        <w:t xml:space="preserve"> optimization.</w:t>
      </w:r>
    </w:p>
    <w:p w14:paraId="4A72D1C7" w14:textId="77777777" w:rsidR="004A5D59" w:rsidRDefault="004A5D59" w:rsidP="00C007DD">
      <w:pPr>
        <w:pStyle w:val="ListParagraph"/>
        <w:spacing w:line="276" w:lineRule="auto"/>
        <w:ind w:left="1440"/>
        <w:jc w:val="both"/>
        <w:rPr>
          <w:rFonts w:asciiTheme="majorBidi" w:hAnsiTheme="majorBidi" w:cstheme="majorBidi"/>
          <w:sz w:val="22"/>
          <w:szCs w:val="22"/>
        </w:rPr>
      </w:pPr>
    </w:p>
    <w:p w14:paraId="31E6A7F8" w14:textId="77777777" w:rsidR="004A5D59" w:rsidRDefault="004A5D59" w:rsidP="00C007DD">
      <w:pPr>
        <w:pStyle w:val="ListParagraph"/>
        <w:spacing w:line="276" w:lineRule="auto"/>
        <w:ind w:left="1440"/>
        <w:jc w:val="both"/>
        <w:rPr>
          <w:rFonts w:asciiTheme="majorBidi" w:hAnsiTheme="majorBidi" w:cstheme="majorBidi"/>
          <w:sz w:val="22"/>
          <w:szCs w:val="22"/>
        </w:rPr>
      </w:pPr>
    </w:p>
    <w:p w14:paraId="78C6A56A" w14:textId="77777777" w:rsidR="009B011A" w:rsidRDefault="009B011A" w:rsidP="00C007DD">
      <w:pPr>
        <w:pStyle w:val="ListParagraph"/>
        <w:numPr>
          <w:ilvl w:val="0"/>
          <w:numId w:val="4"/>
        </w:numPr>
        <w:spacing w:line="276" w:lineRule="auto"/>
        <w:jc w:val="both"/>
        <w:rPr>
          <w:rFonts w:asciiTheme="majorBidi" w:hAnsiTheme="majorBidi" w:cstheme="majorBidi"/>
          <w:sz w:val="22"/>
          <w:szCs w:val="22"/>
        </w:rPr>
      </w:pPr>
      <w:r>
        <w:rPr>
          <w:rFonts w:asciiTheme="majorBidi" w:hAnsiTheme="majorBidi" w:cstheme="majorBidi"/>
          <w:sz w:val="22"/>
          <w:szCs w:val="22"/>
        </w:rPr>
        <w:t>Analysis:</w:t>
      </w:r>
    </w:p>
    <w:p w14:paraId="77C4C8EB" w14:textId="42668F2E" w:rsidR="009B011A" w:rsidRPr="00FF6F2E" w:rsidRDefault="009B011A" w:rsidP="00500547">
      <w:pPr>
        <w:spacing w:line="276" w:lineRule="auto"/>
        <w:ind w:firstLine="360"/>
        <w:jc w:val="both"/>
        <w:rPr>
          <w:rFonts w:asciiTheme="majorBidi" w:hAnsiTheme="majorBidi" w:cstheme="majorBidi"/>
        </w:rPr>
      </w:pPr>
      <w:r w:rsidRPr="00FF6F2E">
        <w:rPr>
          <w:rFonts w:asciiTheme="majorBidi" w:hAnsiTheme="majorBidi" w:cstheme="majorBidi"/>
        </w:rPr>
        <w:t>The general effects we are interested in</w:t>
      </w:r>
      <w:r w:rsidR="00C007DD" w:rsidRPr="00FF6F2E">
        <w:rPr>
          <w:rFonts w:asciiTheme="majorBidi" w:hAnsiTheme="majorBidi" w:cstheme="majorBidi"/>
        </w:rPr>
        <w:t xml:space="preserve"> are</w:t>
      </w:r>
      <w:r w:rsidRPr="00FF6F2E">
        <w:rPr>
          <w:rFonts w:asciiTheme="majorBidi" w:hAnsiTheme="majorBidi" w:cstheme="majorBidi"/>
        </w:rPr>
        <w:t>:</w:t>
      </w:r>
    </w:p>
    <w:p w14:paraId="535CD17C" w14:textId="77777777" w:rsidR="009B011A" w:rsidRDefault="009B011A" w:rsidP="00500547">
      <w:pPr>
        <w:pStyle w:val="ListParagraph"/>
        <w:numPr>
          <w:ilvl w:val="1"/>
          <w:numId w:val="4"/>
        </w:numPr>
        <w:spacing w:line="276" w:lineRule="auto"/>
        <w:jc w:val="both"/>
        <w:rPr>
          <w:rFonts w:asciiTheme="majorBidi" w:hAnsiTheme="majorBidi" w:cstheme="majorBidi"/>
          <w:sz w:val="22"/>
          <w:szCs w:val="22"/>
        </w:rPr>
      </w:pPr>
      <w:r>
        <w:rPr>
          <w:rFonts w:asciiTheme="majorBidi" w:hAnsiTheme="majorBidi" w:cstheme="majorBidi"/>
          <w:sz w:val="22"/>
          <w:szCs w:val="22"/>
        </w:rPr>
        <w:t xml:space="preserve"> Long term effects of the manipulation (changes through-out the 5 time points, within subject)</w:t>
      </w:r>
    </w:p>
    <w:p w14:paraId="2ADD7477" w14:textId="77777777" w:rsidR="009B011A" w:rsidRDefault="009B011A" w:rsidP="00500547">
      <w:pPr>
        <w:pStyle w:val="ListParagraph"/>
        <w:numPr>
          <w:ilvl w:val="1"/>
          <w:numId w:val="4"/>
        </w:numPr>
        <w:spacing w:line="276" w:lineRule="auto"/>
        <w:jc w:val="both"/>
        <w:rPr>
          <w:rFonts w:asciiTheme="majorBidi" w:hAnsiTheme="majorBidi" w:cstheme="majorBidi"/>
          <w:sz w:val="22"/>
          <w:szCs w:val="22"/>
        </w:rPr>
      </w:pPr>
      <w:r>
        <w:rPr>
          <w:rFonts w:asciiTheme="majorBidi" w:hAnsiTheme="majorBidi" w:cstheme="majorBidi"/>
          <w:sz w:val="22"/>
          <w:szCs w:val="22"/>
        </w:rPr>
        <w:t>Differences between the two groups (between subject)</w:t>
      </w:r>
    </w:p>
    <w:p w14:paraId="0CC9BAB9" w14:textId="77777777" w:rsidR="009B011A" w:rsidRDefault="009B011A" w:rsidP="00500547">
      <w:pPr>
        <w:pStyle w:val="ListParagraph"/>
        <w:numPr>
          <w:ilvl w:val="1"/>
          <w:numId w:val="4"/>
        </w:numPr>
        <w:spacing w:line="276" w:lineRule="auto"/>
        <w:jc w:val="both"/>
        <w:rPr>
          <w:rFonts w:asciiTheme="majorBidi" w:hAnsiTheme="majorBidi" w:cstheme="majorBidi"/>
          <w:sz w:val="22"/>
          <w:szCs w:val="22"/>
        </w:rPr>
      </w:pPr>
      <w:r>
        <w:rPr>
          <w:rFonts w:asciiTheme="majorBidi" w:hAnsiTheme="majorBidi" w:cstheme="majorBidi"/>
          <w:sz w:val="22"/>
          <w:szCs w:val="22"/>
        </w:rPr>
        <w:t>Interaction between them</w:t>
      </w:r>
    </w:p>
    <w:p w14:paraId="5D2FCD99" w14:textId="77777777" w:rsidR="00500547" w:rsidRDefault="00500547" w:rsidP="00500547">
      <w:pPr>
        <w:pStyle w:val="ListParagraph"/>
        <w:spacing w:line="276" w:lineRule="auto"/>
        <w:ind w:left="360"/>
        <w:jc w:val="both"/>
        <w:rPr>
          <w:rFonts w:asciiTheme="majorBidi" w:hAnsiTheme="majorBidi" w:cstheme="majorBidi"/>
          <w:sz w:val="22"/>
          <w:szCs w:val="22"/>
        </w:rPr>
      </w:pPr>
    </w:p>
    <w:p w14:paraId="320CF53E" w14:textId="77777777" w:rsidR="009B011A" w:rsidRDefault="009B011A" w:rsidP="00500547">
      <w:pPr>
        <w:pStyle w:val="ListParagraph"/>
        <w:spacing w:line="276" w:lineRule="auto"/>
        <w:ind w:left="360"/>
        <w:jc w:val="both"/>
        <w:rPr>
          <w:ins w:id="5" w:author="Jeanette Mumford" w:date="2017-06-12T12:45:00Z"/>
          <w:rFonts w:asciiTheme="majorBidi" w:hAnsiTheme="majorBidi" w:cstheme="majorBidi"/>
          <w:sz w:val="22"/>
          <w:szCs w:val="22"/>
        </w:rPr>
      </w:pPr>
      <w:r w:rsidRPr="00500547">
        <w:rPr>
          <w:rFonts w:asciiTheme="majorBidi" w:hAnsiTheme="majorBidi" w:cstheme="majorBidi"/>
          <w:sz w:val="22"/>
          <w:szCs w:val="22"/>
        </w:rPr>
        <w:t>Is there an analysis model that is optimal for such a large design? (2 groups with 5 time points)</w:t>
      </w:r>
    </w:p>
    <w:p w14:paraId="4688CE89" w14:textId="13B9C204" w:rsidR="009C67AB" w:rsidRDefault="009C67AB" w:rsidP="00500547">
      <w:pPr>
        <w:pStyle w:val="ListParagraph"/>
        <w:spacing w:line="276" w:lineRule="auto"/>
        <w:ind w:left="360"/>
        <w:jc w:val="both"/>
        <w:rPr>
          <w:ins w:id="6" w:author="Jeanette Mumford" w:date="2017-06-12T13:04:00Z"/>
          <w:rFonts w:asciiTheme="majorBidi" w:hAnsiTheme="majorBidi" w:cstheme="majorBidi"/>
          <w:sz w:val="22"/>
          <w:szCs w:val="22"/>
        </w:rPr>
      </w:pPr>
      <w:ins w:id="7" w:author="Jeanette Mumford" w:date="2017-06-12T12:45:00Z">
        <w:r>
          <w:rPr>
            <w:rFonts w:asciiTheme="majorBidi" w:hAnsiTheme="majorBidi" w:cstheme="majorBidi"/>
            <w:sz w:val="22"/>
            <w:szCs w:val="22"/>
          </w:rPr>
          <w:tab/>
          <w:t>I will need to look into this.  The only longitudinal-</w:t>
        </w:r>
      </w:ins>
      <w:ins w:id="8" w:author="Jeanette Mumford" w:date="2017-06-12T13:03:00Z">
        <w:r w:rsidR="00DB0AD1">
          <w:rPr>
            <w:rFonts w:asciiTheme="majorBidi" w:hAnsiTheme="majorBidi" w:cstheme="majorBidi"/>
            <w:sz w:val="22"/>
            <w:szCs w:val="22"/>
          </w:rPr>
          <w:t>appropriate model I can think of that I would recommend using is the SWE toolbox in SPM (</w:t>
        </w:r>
        <w:r w:rsidR="00DB0AD1">
          <w:rPr>
            <w:rFonts w:asciiTheme="majorBidi" w:hAnsiTheme="majorBidi" w:cstheme="majorBidi"/>
            <w:sz w:val="22"/>
            <w:szCs w:val="22"/>
          </w:rPr>
          <w:fldChar w:fldCharType="begin"/>
        </w:r>
        <w:r w:rsidR="00DB0AD1">
          <w:rPr>
            <w:rFonts w:asciiTheme="majorBidi" w:hAnsiTheme="majorBidi" w:cstheme="majorBidi"/>
            <w:sz w:val="22"/>
            <w:szCs w:val="22"/>
          </w:rPr>
          <w:instrText xml:space="preserve"> HYPERLINK "</w:instrText>
        </w:r>
        <w:r w:rsidR="00DB0AD1" w:rsidRPr="00DB0AD1">
          <w:rPr>
            <w:rFonts w:asciiTheme="majorBidi" w:hAnsiTheme="majorBidi" w:cstheme="majorBidi"/>
            <w:sz w:val="22"/>
            <w:szCs w:val="22"/>
          </w:rPr>
          <w:instrText>https://www2.warwick.ac.uk/fac/sci/statistics/staff/academic-research/nichols/presentations/ohbm2014/Guillaume-SwEtool-OHBM2014.pdf</w:instrText>
        </w:r>
        <w:r w:rsidR="00DB0AD1">
          <w:rPr>
            <w:rFonts w:asciiTheme="majorBidi" w:hAnsiTheme="majorBidi" w:cstheme="majorBidi"/>
            <w:sz w:val="22"/>
            <w:szCs w:val="22"/>
          </w:rPr>
          <w:instrText xml:space="preserve">" </w:instrText>
        </w:r>
        <w:r w:rsidR="00DB0AD1">
          <w:rPr>
            <w:rFonts w:asciiTheme="majorBidi" w:hAnsiTheme="majorBidi" w:cstheme="majorBidi"/>
            <w:sz w:val="22"/>
            <w:szCs w:val="22"/>
          </w:rPr>
          <w:fldChar w:fldCharType="separate"/>
        </w:r>
        <w:r w:rsidR="00DB0AD1" w:rsidRPr="00F52EAE">
          <w:rPr>
            <w:rStyle w:val="Hyperlink"/>
            <w:rFonts w:asciiTheme="majorBidi" w:hAnsiTheme="majorBidi" w:cstheme="majorBidi"/>
            <w:sz w:val="22"/>
            <w:szCs w:val="22"/>
          </w:rPr>
          <w:t>https://www2.warwick.ac.uk/fac/sci/statistics/staff/academic-research/nichols/presentations/ohbm2014/Guillaume-SwEtool-OHBM2014.pdf</w:t>
        </w:r>
        <w:r w:rsidR="00DB0AD1">
          <w:rPr>
            <w:rFonts w:asciiTheme="majorBidi" w:hAnsiTheme="majorBidi" w:cstheme="majorBidi"/>
            <w:sz w:val="22"/>
            <w:szCs w:val="22"/>
          </w:rPr>
          <w:fldChar w:fldCharType="end"/>
        </w:r>
        <w:proofErr w:type="gramStart"/>
        <w:r w:rsidR="00DB0AD1">
          <w:rPr>
            <w:rFonts w:asciiTheme="majorBidi" w:hAnsiTheme="majorBidi" w:cstheme="majorBidi"/>
            <w:sz w:val="22"/>
            <w:szCs w:val="22"/>
          </w:rPr>
          <w:t>)  I’ll</w:t>
        </w:r>
        <w:proofErr w:type="gramEnd"/>
        <w:r w:rsidR="00DB0AD1">
          <w:rPr>
            <w:rFonts w:asciiTheme="majorBidi" w:hAnsiTheme="majorBidi" w:cstheme="majorBidi"/>
            <w:sz w:val="22"/>
            <w:szCs w:val="22"/>
          </w:rPr>
          <w:t xml:space="preserve"> look into it further for the details.  It should allow us to calculate these hypotheses over time and I’ll figure out if </w:t>
        </w:r>
        <w:r w:rsidR="00DB0AD1">
          <w:rPr>
            <w:rFonts w:asciiTheme="majorBidi" w:hAnsiTheme="majorBidi" w:cstheme="majorBidi"/>
            <w:sz w:val="22"/>
            <w:szCs w:val="22"/>
          </w:rPr>
          <w:lastRenderedPageBreak/>
          <w:t>we can preprocess the data in FSL, but then use SPM for the SWE portion of the model.  I</w:t>
        </w:r>
      </w:ins>
      <w:ins w:id="9" w:author="Jeanette Mumford" w:date="2017-06-12T13:04:00Z">
        <w:r w:rsidR="00DB0AD1">
          <w:rPr>
            <w:rFonts w:asciiTheme="majorBidi" w:hAnsiTheme="majorBidi" w:cstheme="majorBidi"/>
            <w:sz w:val="22"/>
            <w:szCs w:val="22"/>
          </w:rPr>
          <w:t xml:space="preserve">’m sure we can, since SPM is a little more flexible about the input.  </w:t>
        </w:r>
      </w:ins>
    </w:p>
    <w:p w14:paraId="5854C67A" w14:textId="77777777" w:rsidR="00DB0AD1" w:rsidRDefault="00DB0AD1" w:rsidP="00500547">
      <w:pPr>
        <w:pStyle w:val="ListParagraph"/>
        <w:spacing w:line="276" w:lineRule="auto"/>
        <w:ind w:left="360"/>
        <w:jc w:val="both"/>
        <w:rPr>
          <w:ins w:id="10" w:author="Jeanette Mumford" w:date="2017-06-12T13:04:00Z"/>
          <w:rFonts w:asciiTheme="majorBidi" w:hAnsiTheme="majorBidi" w:cstheme="majorBidi"/>
          <w:sz w:val="22"/>
          <w:szCs w:val="22"/>
        </w:rPr>
      </w:pPr>
    </w:p>
    <w:p w14:paraId="474F2AE9" w14:textId="559F2D08" w:rsidR="00DB0AD1" w:rsidRDefault="00DB0AD1" w:rsidP="00500547">
      <w:pPr>
        <w:pStyle w:val="ListParagraph"/>
        <w:spacing w:line="276" w:lineRule="auto"/>
        <w:ind w:left="360"/>
        <w:jc w:val="both"/>
        <w:rPr>
          <w:ins w:id="11" w:author="Jeanette Mumford" w:date="2017-06-12T13:04:00Z"/>
          <w:rFonts w:asciiTheme="majorBidi" w:hAnsiTheme="majorBidi" w:cstheme="majorBidi"/>
          <w:sz w:val="22"/>
          <w:szCs w:val="22"/>
        </w:rPr>
      </w:pPr>
      <w:ins w:id="12" w:author="Jeanette Mumford" w:date="2017-06-12T13:04:00Z">
        <w:r>
          <w:rPr>
            <w:rFonts w:asciiTheme="majorBidi" w:hAnsiTheme="majorBidi" w:cstheme="majorBidi"/>
            <w:sz w:val="22"/>
            <w:szCs w:val="22"/>
          </w:rPr>
          <w:t>Other questions I had while reading</w:t>
        </w:r>
      </w:ins>
    </w:p>
    <w:p w14:paraId="432DF866" w14:textId="54C55178" w:rsidR="00DB0AD1" w:rsidRDefault="00DB0AD1" w:rsidP="00DB0AD1">
      <w:pPr>
        <w:pStyle w:val="ListParagraph"/>
        <w:numPr>
          <w:ilvl w:val="0"/>
          <w:numId w:val="8"/>
        </w:numPr>
        <w:spacing w:line="276" w:lineRule="auto"/>
        <w:jc w:val="both"/>
        <w:rPr>
          <w:ins w:id="13" w:author="Jeanette Mumford" w:date="2017-06-12T13:05:00Z"/>
          <w:rFonts w:asciiTheme="majorBidi" w:hAnsiTheme="majorBidi" w:cstheme="majorBidi"/>
          <w:sz w:val="22"/>
          <w:szCs w:val="22"/>
        </w:rPr>
        <w:pPrChange w:id="14" w:author="Jeanette Mumford" w:date="2017-06-12T13:04:00Z">
          <w:pPr>
            <w:pStyle w:val="ListParagraph"/>
            <w:spacing w:line="276" w:lineRule="auto"/>
            <w:ind w:left="360"/>
            <w:jc w:val="both"/>
          </w:pPr>
        </w:pPrChange>
      </w:pPr>
      <w:ins w:id="15" w:author="Jeanette Mumford" w:date="2017-06-12T13:04:00Z">
        <w:r>
          <w:rPr>
            <w:rFonts w:asciiTheme="majorBidi" w:hAnsiTheme="majorBidi" w:cstheme="majorBidi"/>
            <w:sz w:val="22"/>
            <w:szCs w:val="22"/>
          </w:rPr>
          <w:t>During the portion when they rate do you notice any relationships between ratings and time?  Even though the stimuli are randomly ordered, I wondered if some other bias could sneak in.  Just curious.  You</w:t>
        </w:r>
      </w:ins>
      <w:ins w:id="16" w:author="Jeanette Mumford" w:date="2017-06-12T13:05:00Z">
        <w:r>
          <w:rPr>
            <w:rFonts w:asciiTheme="majorBidi" w:hAnsiTheme="majorBidi" w:cstheme="majorBidi"/>
            <w:sz w:val="22"/>
            <w:szCs w:val="22"/>
          </w:rPr>
          <w:t>’ve probably looked at this before.  I can’t imagine there’s much that could be done about it other than showing the stimuli multiple times and averaging the ratings over stimuli</w:t>
        </w:r>
      </w:ins>
    </w:p>
    <w:p w14:paraId="33C62D51" w14:textId="121B2802" w:rsidR="00DB0AD1" w:rsidRDefault="00DB0AD1" w:rsidP="00DB0AD1">
      <w:pPr>
        <w:pStyle w:val="ListParagraph"/>
        <w:numPr>
          <w:ilvl w:val="0"/>
          <w:numId w:val="8"/>
        </w:numPr>
        <w:spacing w:line="276" w:lineRule="auto"/>
        <w:jc w:val="both"/>
        <w:rPr>
          <w:ins w:id="17" w:author="Jeanette Mumford" w:date="2017-06-12T13:07:00Z"/>
          <w:rFonts w:asciiTheme="majorBidi" w:hAnsiTheme="majorBidi" w:cstheme="majorBidi"/>
          <w:sz w:val="22"/>
          <w:szCs w:val="22"/>
        </w:rPr>
        <w:pPrChange w:id="18" w:author="Jeanette Mumford" w:date="2017-06-12T13:04:00Z">
          <w:pPr>
            <w:pStyle w:val="ListParagraph"/>
            <w:spacing w:line="276" w:lineRule="auto"/>
            <w:ind w:left="360"/>
            <w:jc w:val="both"/>
          </w:pPr>
        </w:pPrChange>
      </w:pPr>
      <w:ins w:id="19" w:author="Jeanette Mumford" w:date="2017-06-12T13:06:00Z">
        <w:r>
          <w:rPr>
            <w:rFonts w:asciiTheme="majorBidi" w:hAnsiTheme="majorBidi" w:cstheme="majorBidi"/>
            <w:sz w:val="22"/>
            <w:szCs w:val="22"/>
          </w:rPr>
          <w:t xml:space="preserve">As far as efficiency goes, the tasks are all a little bit different not only in terms of ISI, but in what they’re doing (for example, counting).  Does that introduce </w:t>
        </w:r>
        <w:proofErr w:type="gramStart"/>
        <w:r>
          <w:rPr>
            <w:rFonts w:asciiTheme="majorBidi" w:hAnsiTheme="majorBidi" w:cstheme="majorBidi"/>
            <w:sz w:val="22"/>
            <w:szCs w:val="22"/>
          </w:rPr>
          <w:t>a confound</w:t>
        </w:r>
        <w:proofErr w:type="gramEnd"/>
        <w:r>
          <w:rPr>
            <w:rFonts w:asciiTheme="majorBidi" w:hAnsiTheme="majorBidi" w:cstheme="majorBidi"/>
            <w:sz w:val="22"/>
            <w:szCs w:val="22"/>
          </w:rPr>
          <w:t xml:space="preserve"> that we will not be able to remove.  </w:t>
        </w:r>
      </w:ins>
      <w:ins w:id="20" w:author="Jeanette Mumford" w:date="2017-06-12T13:07:00Z">
        <w:r>
          <w:rPr>
            <w:rFonts w:asciiTheme="majorBidi" w:hAnsiTheme="majorBidi" w:cstheme="majorBidi"/>
            <w:sz w:val="22"/>
            <w:szCs w:val="22"/>
          </w:rPr>
          <w:t xml:space="preserve">For example, could response </w:t>
        </w:r>
        <w:proofErr w:type="spellStart"/>
        <w:r>
          <w:rPr>
            <w:rFonts w:asciiTheme="majorBidi" w:hAnsiTheme="majorBidi" w:cstheme="majorBidi"/>
            <w:sz w:val="22"/>
            <w:szCs w:val="22"/>
          </w:rPr>
          <w:t>vs</w:t>
        </w:r>
        <w:proofErr w:type="spellEnd"/>
        <w:r>
          <w:rPr>
            <w:rFonts w:asciiTheme="majorBidi" w:hAnsiTheme="majorBidi" w:cstheme="majorBidi"/>
            <w:sz w:val="22"/>
            <w:szCs w:val="22"/>
          </w:rPr>
          <w:t xml:space="preserve"> training effects actually be counting effects?</w:t>
        </w:r>
      </w:ins>
    </w:p>
    <w:p w14:paraId="5A2D2CC3" w14:textId="79B35888" w:rsidR="00DB0AD1" w:rsidRDefault="00DB0AD1" w:rsidP="00DB0AD1">
      <w:pPr>
        <w:pStyle w:val="ListParagraph"/>
        <w:numPr>
          <w:ilvl w:val="0"/>
          <w:numId w:val="8"/>
        </w:numPr>
        <w:spacing w:line="276" w:lineRule="auto"/>
        <w:jc w:val="both"/>
        <w:rPr>
          <w:ins w:id="21" w:author="Jeanette Mumford" w:date="2017-06-12T13:07:00Z"/>
          <w:rFonts w:asciiTheme="majorBidi" w:hAnsiTheme="majorBidi" w:cstheme="majorBidi"/>
          <w:sz w:val="22"/>
          <w:szCs w:val="22"/>
        </w:rPr>
        <w:pPrChange w:id="22" w:author="Jeanette Mumford" w:date="2017-06-12T13:04:00Z">
          <w:pPr>
            <w:pStyle w:val="ListParagraph"/>
            <w:spacing w:line="276" w:lineRule="auto"/>
            <w:ind w:left="360"/>
            <w:jc w:val="both"/>
          </w:pPr>
        </w:pPrChange>
      </w:pPr>
      <w:ins w:id="23" w:author="Jeanette Mumford" w:date="2017-06-12T13:07:00Z">
        <w:r>
          <w:rPr>
            <w:rFonts w:asciiTheme="majorBidi" w:hAnsiTheme="majorBidi" w:cstheme="majorBidi"/>
            <w:sz w:val="22"/>
            <w:szCs w:val="22"/>
          </w:rPr>
          <w:t xml:space="preserve">You say the ratio of go to </w:t>
        </w:r>
        <w:proofErr w:type="spellStart"/>
        <w:r>
          <w:rPr>
            <w:rFonts w:asciiTheme="majorBidi" w:hAnsiTheme="majorBidi" w:cstheme="majorBidi"/>
            <w:sz w:val="22"/>
            <w:szCs w:val="22"/>
          </w:rPr>
          <w:t>nogo</w:t>
        </w:r>
        <w:proofErr w:type="spellEnd"/>
        <w:r>
          <w:rPr>
            <w:rFonts w:asciiTheme="majorBidi" w:hAnsiTheme="majorBidi" w:cstheme="majorBidi"/>
            <w:sz w:val="22"/>
            <w:szCs w:val="22"/>
          </w:rPr>
          <w:t xml:space="preserve"> is 0.3, but 12/(40-12) = .43</w:t>
        </w:r>
      </w:ins>
    </w:p>
    <w:p w14:paraId="36DA8F2C" w14:textId="77777777" w:rsidR="00DB0AD1" w:rsidRPr="00C07440" w:rsidRDefault="00DB0AD1" w:rsidP="00C07440">
      <w:pPr>
        <w:spacing w:line="276" w:lineRule="auto"/>
        <w:jc w:val="both"/>
        <w:rPr>
          <w:rFonts w:asciiTheme="majorBidi" w:hAnsiTheme="majorBidi" w:cstheme="majorBidi"/>
          <w:rPrChange w:id="24" w:author="Jeanette Mumford" w:date="2017-06-12T13:08:00Z">
            <w:rPr/>
          </w:rPrChange>
        </w:rPr>
        <w:pPrChange w:id="25" w:author="Jeanette Mumford" w:date="2017-06-12T13:08:00Z">
          <w:pPr>
            <w:pStyle w:val="ListParagraph"/>
            <w:spacing w:line="276" w:lineRule="auto"/>
            <w:ind w:left="360"/>
            <w:jc w:val="both"/>
          </w:pPr>
        </w:pPrChange>
      </w:pPr>
      <w:bookmarkStart w:id="26" w:name="_GoBack"/>
      <w:bookmarkEnd w:id="26"/>
    </w:p>
    <w:p w14:paraId="3629218B" w14:textId="77777777" w:rsidR="009B011A" w:rsidRDefault="009B011A" w:rsidP="00C007DD">
      <w:pPr>
        <w:pStyle w:val="ListParagraph"/>
        <w:spacing w:line="276" w:lineRule="auto"/>
        <w:ind w:left="1440"/>
        <w:jc w:val="both"/>
        <w:rPr>
          <w:rFonts w:asciiTheme="majorBidi" w:hAnsiTheme="majorBidi" w:cstheme="majorBidi"/>
          <w:sz w:val="22"/>
          <w:szCs w:val="22"/>
        </w:rPr>
      </w:pPr>
    </w:p>
    <w:p w14:paraId="62F8990D" w14:textId="77777777" w:rsidR="00096587" w:rsidRDefault="00096587" w:rsidP="00C007DD">
      <w:pPr>
        <w:spacing w:line="276" w:lineRule="auto"/>
        <w:jc w:val="both"/>
        <w:rPr>
          <w:rFonts w:asciiTheme="majorBidi" w:hAnsiTheme="majorBidi" w:cstheme="majorBidi"/>
        </w:rPr>
      </w:pPr>
    </w:p>
    <w:p w14:paraId="76147377" w14:textId="77777777" w:rsidR="009B011A" w:rsidRPr="00096587" w:rsidRDefault="009B011A" w:rsidP="00C007DD">
      <w:pPr>
        <w:spacing w:line="276" w:lineRule="auto"/>
        <w:jc w:val="both"/>
        <w:rPr>
          <w:rFonts w:asciiTheme="majorBidi" w:hAnsiTheme="majorBidi" w:cstheme="majorBidi"/>
        </w:rPr>
      </w:pPr>
    </w:p>
    <w:p w14:paraId="099EA414" w14:textId="77777777" w:rsidR="00C15BFB" w:rsidRPr="009B011A" w:rsidRDefault="009B011A" w:rsidP="00C007DD">
      <w:pPr>
        <w:spacing w:line="276" w:lineRule="auto"/>
        <w:jc w:val="both"/>
        <w:rPr>
          <w:rFonts w:asciiTheme="majorBidi" w:hAnsiTheme="majorBidi" w:cstheme="majorBidi"/>
          <w:b/>
          <w:u w:val="single"/>
        </w:rPr>
      </w:pPr>
      <w:r w:rsidRPr="009B011A">
        <w:rPr>
          <w:rFonts w:asciiTheme="majorBidi" w:hAnsiTheme="majorBidi" w:cstheme="majorBidi"/>
          <w:b/>
          <w:u w:val="single"/>
        </w:rPr>
        <w:t xml:space="preserve">Thank you very much! </w:t>
      </w:r>
      <w:r w:rsidRPr="009B011A">
        <w:rPr>
          <w:rFonts w:asciiTheme="majorBidi" w:hAnsiTheme="majorBidi" w:cstheme="majorBidi"/>
          <w:b/>
          <w:u w:val="single"/>
        </w:rPr>
        <w:sym w:font="Wingdings" w:char="F04A"/>
      </w:r>
    </w:p>
    <w:sectPr w:rsidR="00C15BFB" w:rsidRPr="009B011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anette Mumford" w:date="2017-06-12T12:37:00Z" w:initials="JM">
    <w:p w14:paraId="0569721C" w14:textId="47DB3942" w:rsidR="009C67AB" w:rsidRDefault="009C67AB">
      <w:pPr>
        <w:pStyle w:val="CommentText"/>
      </w:pPr>
      <w:r>
        <w:rPr>
          <w:rStyle w:val="CommentReference"/>
        </w:rPr>
        <w:annotationRef/>
      </w:r>
      <w:r>
        <w:t>Why does the mean ISI differ between these?  Is there a reason why we can’t use the same for all 3?  It may not be a huge difference, but I’m still sorting out what your contrasts of interest are (see below)</w:t>
      </w:r>
    </w:p>
  </w:comment>
  <w:comment w:id="1" w:author="Jeanette Mumford" w:date="2017-06-12T12:40:00Z" w:initials="JM">
    <w:p w14:paraId="1EB7ECF7" w14:textId="1322016B" w:rsidR="009C67AB" w:rsidRDefault="009C67AB">
      <w:pPr>
        <w:pStyle w:val="CommentText"/>
      </w:pPr>
      <w:r>
        <w:rPr>
          <w:rStyle w:val="CommentReference"/>
        </w:rPr>
        <w:annotationRef/>
      </w:r>
      <w:r>
        <w:t xml:space="preserve">I’m not sure I completely understand.  Will you calculate the go </w:t>
      </w:r>
      <w:proofErr w:type="spellStart"/>
      <w:r>
        <w:t>vs</w:t>
      </w:r>
      <w:proofErr w:type="spellEnd"/>
      <w:r>
        <w:t xml:space="preserve"> </w:t>
      </w:r>
      <w:proofErr w:type="spellStart"/>
      <w:r>
        <w:t>nogo</w:t>
      </w:r>
      <w:proofErr w:type="spellEnd"/>
      <w:r>
        <w:t xml:space="preserve"> contrast for each of “response to snacks”, “training” and “probe” and compare the differences between the go/no go for the 3 comparisons?  Further you’ll split this according to chosen/not chosen (6 total comparisons?)</w:t>
      </w:r>
    </w:p>
  </w:comment>
  <w:comment w:id="2" w:author="Jeanette Mumford" w:date="2017-06-12T12:41:00Z" w:initials="JM">
    <w:p w14:paraId="1A9D1168" w14:textId="0C8DC773" w:rsidR="009C67AB" w:rsidRDefault="009C67AB">
      <w:pPr>
        <w:pStyle w:val="CommentText"/>
      </w:pPr>
      <w:r>
        <w:rPr>
          <w:rStyle w:val="CommentReference"/>
        </w:rPr>
        <w:annotationRef/>
      </w:r>
      <w:r>
        <w:t>Are you referring to the chosen/not chosen?  I guess you must be.  I was confused the first time I read this and thought you were referring to go/</w:t>
      </w:r>
      <w:proofErr w:type="spellStart"/>
      <w:r>
        <w:t>nogo</w:t>
      </w:r>
      <w:proofErr w:type="spellEnd"/>
      <w:r>
        <w:t>, but you know how many go/</w:t>
      </w:r>
      <w:proofErr w:type="spellStart"/>
      <w:r>
        <w:t>nogo</w:t>
      </w:r>
      <w:proofErr w:type="spellEnd"/>
      <w:r>
        <w:t xml:space="preserve"> trials you’ll have.  You just don’t know the actual stimuli, which isn’t important for the efficiency calculation from what I can tell here.</w:t>
      </w:r>
    </w:p>
  </w:comment>
  <w:comment w:id="3" w:author="Jeanette Mumford" w:date="2017-06-12T12:42:00Z" w:initials="JM">
    <w:p w14:paraId="514B361D" w14:textId="2605E370" w:rsidR="009C67AB" w:rsidRDefault="009C67AB">
      <w:pPr>
        <w:pStyle w:val="CommentText"/>
      </w:pPr>
      <w:r>
        <w:rPr>
          <w:rStyle w:val="CommentReference"/>
        </w:rPr>
        <w:annotationRef/>
      </w:r>
      <w:r>
        <w:t>I see, it is more clear now.  If the “chosen” items are done so in a random fashion, it should be okay.  Do you have any indication about this from the previous studies?</w:t>
      </w:r>
    </w:p>
  </w:comment>
  <w:comment w:id="4" w:author="Jeanette Mumford" w:date="2017-06-12T12:45:00Z" w:initials="JM">
    <w:p w14:paraId="71C5083E" w14:textId="6161189F" w:rsidR="009C67AB" w:rsidRDefault="009C67AB">
      <w:pPr>
        <w:pStyle w:val="CommentText"/>
      </w:pPr>
      <w:r>
        <w:rPr>
          <w:rStyle w:val="CommentReference"/>
        </w:rPr>
        <w:annotationRef/>
      </w:r>
      <w:r>
        <w:t>It seems it would be fine if some contrasts were more efficient than others.  I don’t see a reason to shoot ourselves in the foot over the contrasts we can define ahead of time.  Sure, the variance will be lower and you might see more activation in those, alone, compared to chosen/not chosen BUT a statistical test of the two against each other would clear that up (I don’t know that you want to or can define the comparison of go-</w:t>
      </w:r>
      <w:proofErr w:type="spellStart"/>
      <w:r>
        <w:t>nogo</w:t>
      </w:r>
      <w:proofErr w:type="spellEnd"/>
      <w:r>
        <w:t xml:space="preserve"> &gt; chosen-</w:t>
      </w:r>
      <w:proofErr w:type="spellStart"/>
      <w:r>
        <w:t>notchosen</w:t>
      </w:r>
      <w:proofErr w:type="spellEnd"/>
      <w:r>
        <w:t>.)  Is that your concern?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58BC"/>
    <w:multiLevelType w:val="multilevel"/>
    <w:tmpl w:val="0409001F"/>
    <w:numStyleLink w:val="111111"/>
  </w:abstractNum>
  <w:abstractNum w:abstractNumId="1">
    <w:nsid w:val="05A833F9"/>
    <w:multiLevelType w:val="multilevel"/>
    <w:tmpl w:val="DFE012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2E137CA"/>
    <w:multiLevelType w:val="hybridMultilevel"/>
    <w:tmpl w:val="DF3A6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170AA"/>
    <w:multiLevelType w:val="multilevel"/>
    <w:tmpl w:val="ADDA12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32421A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84D001B"/>
    <w:multiLevelType w:val="hybridMultilevel"/>
    <w:tmpl w:val="E4BEF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0A02CD"/>
    <w:multiLevelType w:val="multilevel"/>
    <w:tmpl w:val="227403D0"/>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68E574C"/>
    <w:multiLevelType w:val="hybridMultilevel"/>
    <w:tmpl w:val="99C82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4"/>
  </w:num>
  <w:num w:numId="8">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BFB"/>
    <w:rsid w:val="00091930"/>
    <w:rsid w:val="00096587"/>
    <w:rsid w:val="000B5040"/>
    <w:rsid w:val="000C67B2"/>
    <w:rsid w:val="000D50F3"/>
    <w:rsid w:val="001218ED"/>
    <w:rsid w:val="00126BC6"/>
    <w:rsid w:val="001B6DC7"/>
    <w:rsid w:val="001C1B5D"/>
    <w:rsid w:val="00215946"/>
    <w:rsid w:val="002A36FE"/>
    <w:rsid w:val="002E18EC"/>
    <w:rsid w:val="00304AAB"/>
    <w:rsid w:val="0036611C"/>
    <w:rsid w:val="00485813"/>
    <w:rsid w:val="004979E0"/>
    <w:rsid w:val="004A5D59"/>
    <w:rsid w:val="004C0648"/>
    <w:rsid w:val="00500547"/>
    <w:rsid w:val="00551E90"/>
    <w:rsid w:val="00632897"/>
    <w:rsid w:val="006E75B2"/>
    <w:rsid w:val="00727C99"/>
    <w:rsid w:val="0076414E"/>
    <w:rsid w:val="0082033F"/>
    <w:rsid w:val="00941776"/>
    <w:rsid w:val="009437EC"/>
    <w:rsid w:val="009502C7"/>
    <w:rsid w:val="00953E04"/>
    <w:rsid w:val="00955D7A"/>
    <w:rsid w:val="009B011A"/>
    <w:rsid w:val="009C67AB"/>
    <w:rsid w:val="00A47C4A"/>
    <w:rsid w:val="00A81BE7"/>
    <w:rsid w:val="00AC692A"/>
    <w:rsid w:val="00BD4973"/>
    <w:rsid w:val="00C007DD"/>
    <w:rsid w:val="00C07440"/>
    <w:rsid w:val="00C07BB3"/>
    <w:rsid w:val="00C15BFB"/>
    <w:rsid w:val="00C64116"/>
    <w:rsid w:val="00D361B4"/>
    <w:rsid w:val="00D97AD2"/>
    <w:rsid w:val="00DB0AD1"/>
    <w:rsid w:val="00ED1ED6"/>
    <w:rsid w:val="00F618C7"/>
    <w:rsid w:val="00FA1AF7"/>
    <w:rsid w:val="00FF3166"/>
    <w:rsid w:val="00FF6F2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BD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BFB"/>
    <w:pPr>
      <w:spacing w:after="0" w:line="480" w:lineRule="auto"/>
      <w:ind w:left="720"/>
      <w:contextualSpacing/>
    </w:pPr>
    <w:rPr>
      <w:rFonts w:ascii="Times" w:eastAsiaTheme="minorEastAsia" w:hAnsi="Times"/>
      <w:sz w:val="24"/>
      <w:szCs w:val="24"/>
      <w:lang w:eastAsia="nl-NL" w:bidi="ar-SA"/>
    </w:rPr>
  </w:style>
  <w:style w:type="paragraph" w:styleId="BalloonText">
    <w:name w:val="Balloon Text"/>
    <w:basedOn w:val="Normal"/>
    <w:link w:val="BalloonTextChar"/>
    <w:uiPriority w:val="99"/>
    <w:semiHidden/>
    <w:unhideWhenUsed/>
    <w:rsid w:val="009437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37EC"/>
    <w:rPr>
      <w:rFonts w:ascii="Lucida Grande" w:hAnsi="Lucida Grande" w:cs="Lucida Grande"/>
      <w:sz w:val="18"/>
      <w:szCs w:val="18"/>
    </w:rPr>
  </w:style>
  <w:style w:type="numbering" w:styleId="111111">
    <w:name w:val="Outline List 2"/>
    <w:basedOn w:val="NoList"/>
    <w:uiPriority w:val="99"/>
    <w:semiHidden/>
    <w:unhideWhenUsed/>
    <w:rsid w:val="00500547"/>
    <w:pPr>
      <w:numPr>
        <w:numId w:val="7"/>
      </w:numPr>
    </w:pPr>
  </w:style>
  <w:style w:type="character" w:styleId="CommentReference">
    <w:name w:val="annotation reference"/>
    <w:basedOn w:val="DefaultParagraphFont"/>
    <w:uiPriority w:val="99"/>
    <w:semiHidden/>
    <w:unhideWhenUsed/>
    <w:rsid w:val="00953E04"/>
    <w:rPr>
      <w:sz w:val="18"/>
      <w:szCs w:val="18"/>
    </w:rPr>
  </w:style>
  <w:style w:type="paragraph" w:styleId="CommentText">
    <w:name w:val="annotation text"/>
    <w:basedOn w:val="Normal"/>
    <w:link w:val="CommentTextChar"/>
    <w:uiPriority w:val="99"/>
    <w:semiHidden/>
    <w:unhideWhenUsed/>
    <w:rsid w:val="00953E04"/>
    <w:pPr>
      <w:spacing w:line="240" w:lineRule="auto"/>
    </w:pPr>
    <w:rPr>
      <w:sz w:val="24"/>
      <w:szCs w:val="24"/>
    </w:rPr>
  </w:style>
  <w:style w:type="character" w:customStyle="1" w:styleId="CommentTextChar">
    <w:name w:val="Comment Text Char"/>
    <w:basedOn w:val="DefaultParagraphFont"/>
    <w:link w:val="CommentText"/>
    <w:uiPriority w:val="99"/>
    <w:semiHidden/>
    <w:rsid w:val="00953E04"/>
    <w:rPr>
      <w:sz w:val="24"/>
      <w:szCs w:val="24"/>
    </w:rPr>
  </w:style>
  <w:style w:type="paragraph" w:styleId="CommentSubject">
    <w:name w:val="annotation subject"/>
    <w:basedOn w:val="CommentText"/>
    <w:next w:val="CommentText"/>
    <w:link w:val="CommentSubjectChar"/>
    <w:uiPriority w:val="99"/>
    <w:semiHidden/>
    <w:unhideWhenUsed/>
    <w:rsid w:val="00953E04"/>
    <w:rPr>
      <w:b/>
      <w:bCs/>
      <w:sz w:val="20"/>
      <w:szCs w:val="20"/>
    </w:rPr>
  </w:style>
  <w:style w:type="character" w:customStyle="1" w:styleId="CommentSubjectChar">
    <w:name w:val="Comment Subject Char"/>
    <w:basedOn w:val="CommentTextChar"/>
    <w:link w:val="CommentSubject"/>
    <w:uiPriority w:val="99"/>
    <w:semiHidden/>
    <w:rsid w:val="00953E04"/>
    <w:rPr>
      <w:b/>
      <w:bCs/>
      <w:sz w:val="20"/>
      <w:szCs w:val="20"/>
    </w:rPr>
  </w:style>
  <w:style w:type="character" w:styleId="Hyperlink">
    <w:name w:val="Hyperlink"/>
    <w:basedOn w:val="DefaultParagraphFont"/>
    <w:uiPriority w:val="99"/>
    <w:unhideWhenUsed/>
    <w:rsid w:val="00DB0AD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BFB"/>
    <w:pPr>
      <w:spacing w:after="0" w:line="480" w:lineRule="auto"/>
      <w:ind w:left="720"/>
      <w:contextualSpacing/>
    </w:pPr>
    <w:rPr>
      <w:rFonts w:ascii="Times" w:eastAsiaTheme="minorEastAsia" w:hAnsi="Times"/>
      <w:sz w:val="24"/>
      <w:szCs w:val="24"/>
      <w:lang w:eastAsia="nl-NL" w:bidi="ar-SA"/>
    </w:rPr>
  </w:style>
  <w:style w:type="paragraph" w:styleId="BalloonText">
    <w:name w:val="Balloon Text"/>
    <w:basedOn w:val="Normal"/>
    <w:link w:val="BalloonTextChar"/>
    <w:uiPriority w:val="99"/>
    <w:semiHidden/>
    <w:unhideWhenUsed/>
    <w:rsid w:val="009437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37EC"/>
    <w:rPr>
      <w:rFonts w:ascii="Lucida Grande" w:hAnsi="Lucida Grande" w:cs="Lucida Grande"/>
      <w:sz w:val="18"/>
      <w:szCs w:val="18"/>
    </w:rPr>
  </w:style>
  <w:style w:type="numbering" w:styleId="111111">
    <w:name w:val="Outline List 2"/>
    <w:basedOn w:val="NoList"/>
    <w:uiPriority w:val="99"/>
    <w:semiHidden/>
    <w:unhideWhenUsed/>
    <w:rsid w:val="00500547"/>
    <w:pPr>
      <w:numPr>
        <w:numId w:val="7"/>
      </w:numPr>
    </w:pPr>
  </w:style>
  <w:style w:type="character" w:styleId="CommentReference">
    <w:name w:val="annotation reference"/>
    <w:basedOn w:val="DefaultParagraphFont"/>
    <w:uiPriority w:val="99"/>
    <w:semiHidden/>
    <w:unhideWhenUsed/>
    <w:rsid w:val="00953E04"/>
    <w:rPr>
      <w:sz w:val="18"/>
      <w:szCs w:val="18"/>
    </w:rPr>
  </w:style>
  <w:style w:type="paragraph" w:styleId="CommentText">
    <w:name w:val="annotation text"/>
    <w:basedOn w:val="Normal"/>
    <w:link w:val="CommentTextChar"/>
    <w:uiPriority w:val="99"/>
    <w:semiHidden/>
    <w:unhideWhenUsed/>
    <w:rsid w:val="00953E04"/>
    <w:pPr>
      <w:spacing w:line="240" w:lineRule="auto"/>
    </w:pPr>
    <w:rPr>
      <w:sz w:val="24"/>
      <w:szCs w:val="24"/>
    </w:rPr>
  </w:style>
  <w:style w:type="character" w:customStyle="1" w:styleId="CommentTextChar">
    <w:name w:val="Comment Text Char"/>
    <w:basedOn w:val="DefaultParagraphFont"/>
    <w:link w:val="CommentText"/>
    <w:uiPriority w:val="99"/>
    <w:semiHidden/>
    <w:rsid w:val="00953E04"/>
    <w:rPr>
      <w:sz w:val="24"/>
      <w:szCs w:val="24"/>
    </w:rPr>
  </w:style>
  <w:style w:type="paragraph" w:styleId="CommentSubject">
    <w:name w:val="annotation subject"/>
    <w:basedOn w:val="CommentText"/>
    <w:next w:val="CommentText"/>
    <w:link w:val="CommentSubjectChar"/>
    <w:uiPriority w:val="99"/>
    <w:semiHidden/>
    <w:unhideWhenUsed/>
    <w:rsid w:val="00953E04"/>
    <w:rPr>
      <w:b/>
      <w:bCs/>
      <w:sz w:val="20"/>
      <w:szCs w:val="20"/>
    </w:rPr>
  </w:style>
  <w:style w:type="character" w:customStyle="1" w:styleId="CommentSubjectChar">
    <w:name w:val="Comment Subject Char"/>
    <w:basedOn w:val="CommentTextChar"/>
    <w:link w:val="CommentSubject"/>
    <w:uiPriority w:val="99"/>
    <w:semiHidden/>
    <w:rsid w:val="00953E04"/>
    <w:rPr>
      <w:b/>
      <w:bCs/>
      <w:sz w:val="20"/>
      <w:szCs w:val="20"/>
    </w:rPr>
  </w:style>
  <w:style w:type="character" w:styleId="Hyperlink">
    <w:name w:val="Hyperlink"/>
    <w:basedOn w:val="DefaultParagraphFont"/>
    <w:uiPriority w:val="99"/>
    <w:unhideWhenUsed/>
    <w:rsid w:val="00DB0A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1153</Words>
  <Characters>6576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shiranoren</dc:creator>
  <cp:keywords/>
  <dc:description/>
  <cp:lastModifiedBy>Jeanette Mumford</cp:lastModifiedBy>
  <cp:revision>7</cp:revision>
  <dcterms:created xsi:type="dcterms:W3CDTF">2017-06-12T17:38:00Z</dcterms:created>
  <dcterms:modified xsi:type="dcterms:W3CDTF">2017-06-12T18:08:00Z</dcterms:modified>
</cp:coreProperties>
</file>